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37E51" w14:textId="4BF452FD" w:rsidR="00625792" w:rsidRDefault="00DE1D98">
      <w:pPr>
        <w:pStyle w:val="Pa0"/>
        <w:jc w:val="right"/>
        <w:outlineLvl w:val="0"/>
        <w:rPr>
          <w:ins w:id="1" w:author="Ly, Tony" w:date="2015-04-17T14:37:00Z"/>
          <w:rStyle w:val="A1"/>
          <w:rFonts w:ascii="Arial" w:eastAsia="MS Mincho" w:hAnsi="Arial"/>
          <w:sz w:val="20"/>
          <w:szCs w:val="40"/>
          <w:lang w:eastAsia="ja-JP"/>
        </w:rPr>
        <w:pPrChange w:id="2" w:author="Ly, Tony" w:date="2015-04-17T14:37:00Z">
          <w:pPr>
            <w:pStyle w:val="Pa0"/>
            <w:jc w:val="center"/>
          </w:pPr>
        </w:pPrChange>
      </w:pPr>
      <w:bookmarkStart w:id="3" w:name="_Toc431458344"/>
      <w:bookmarkStart w:id="4" w:name="_Toc431458388"/>
      <w:bookmarkStart w:id="5" w:name="_Toc445124682"/>
      <w:bookmarkStart w:id="6" w:name="_Toc445124768"/>
      <w:bookmarkStart w:id="7" w:name="_Toc491087372"/>
      <w:bookmarkStart w:id="8" w:name="_Toc491087551"/>
      <w:bookmarkStart w:id="9" w:name="_Toc212287816"/>
      <w:bookmarkStart w:id="10" w:name="_Toc212287913"/>
      <w:bookmarkStart w:id="11" w:name="_Toc213143873"/>
      <w:bookmarkStart w:id="12" w:name="_Toc213143920"/>
      <w:bookmarkStart w:id="13" w:name="_Toc213143954"/>
      <w:bookmarkStart w:id="14" w:name="_Toc213143998"/>
      <w:bookmarkStart w:id="15" w:name="_Toc214946047"/>
      <w:bookmarkStart w:id="16" w:name="_Toc229303230"/>
      <w:bookmarkStart w:id="17" w:name="_Toc230105769"/>
      <w:bookmarkStart w:id="18" w:name="_Toc353441947"/>
      <w:bookmarkStart w:id="19" w:name="_Toc371606662"/>
      <w:bookmarkStart w:id="20" w:name="_Toc371606712"/>
      <w:bookmarkStart w:id="21" w:name="_Toc394310250"/>
      <w:bookmarkStart w:id="22" w:name="_Toc412725192"/>
      <w:bookmarkStart w:id="23" w:name="_Toc193711122"/>
      <w:r>
        <w:rPr>
          <w:rFonts w:ascii="Arial" w:hAnsi="Arial"/>
          <w:b/>
          <w:bCs/>
          <w:noProof/>
          <w:color w:val="00000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D75649A" wp14:editId="18B752E8">
                <wp:simplePos x="0" y="0"/>
                <wp:positionH relativeFrom="column">
                  <wp:posOffset>19050</wp:posOffset>
                </wp:positionH>
                <wp:positionV relativeFrom="paragraph">
                  <wp:posOffset>-21590</wp:posOffset>
                </wp:positionV>
                <wp:extent cx="5943600" cy="1028700"/>
                <wp:effectExtent l="19050" t="20320" r="19050" b="27305"/>
                <wp:wrapNone/>
                <wp:docPr id="2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028700"/>
                        </a:xfrm>
                        <a:prstGeom prst="rect">
                          <a:avLst/>
                        </a:prstGeom>
                        <a:solidFill>
                          <a:srgbClr val="FFCC00">
                            <a:alpha val="52000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33D40" id="Rectangle 58" o:spid="_x0000_s1026" style="position:absolute;margin-left:1.5pt;margin-top:-1.7pt;width:468pt;height:8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" fillcolor="#fc0" strokecolor="red" strokeweight="3pt">
                <v:fill opacity="34181f"/>
              </v:rect>
            </w:pict>
          </mc:Fallback>
        </mc:AlternateContent>
      </w:r>
      <w:bookmarkEnd w:id="3"/>
      <w:bookmarkEnd w:id="4"/>
      <w:bookmarkEnd w:id="5"/>
      <w:bookmarkEnd w:id="6"/>
      <w:bookmarkEnd w:id="7"/>
      <w:bookmarkEnd w:id="8"/>
    </w:p>
    <w:p w14:paraId="6D61A823" w14:textId="3112F3B2" w:rsidR="00625792" w:rsidRDefault="00625792">
      <w:pPr>
        <w:pStyle w:val="Pa0"/>
        <w:jc w:val="right"/>
        <w:outlineLvl w:val="0"/>
        <w:rPr>
          <w:ins w:id="24" w:author="Ly, Tony" w:date="2015-04-17T14:37:00Z"/>
          <w:rStyle w:val="A1"/>
          <w:rFonts w:ascii="Arial" w:hAnsi="Arial"/>
          <w:sz w:val="20"/>
          <w:szCs w:val="40"/>
        </w:rPr>
        <w:pPrChange w:id="25" w:author="Ly, Tony" w:date="2015-04-17T14:37:00Z">
          <w:pPr>
            <w:pStyle w:val="Pa0"/>
            <w:jc w:val="center"/>
          </w:pPr>
        </w:pPrChange>
      </w:pP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2124333F" w14:textId="78EA54D7" w:rsidR="00432B26" w:rsidDel="00625792" w:rsidRDefault="00432B26">
      <w:pPr>
        <w:pStyle w:val="Pa0"/>
        <w:jc w:val="right"/>
        <w:outlineLvl w:val="0"/>
        <w:rPr>
          <w:del w:id="26" w:author="Ly, Tony" w:date="2015-04-17T14:37:00Z"/>
          <w:rStyle w:val="A1"/>
          <w:rFonts w:ascii="Arial" w:hAnsi="Arial"/>
          <w:sz w:val="20"/>
          <w:szCs w:val="40"/>
        </w:rPr>
        <w:pPrChange w:id="27" w:author="Ly, Tony" w:date="2015-04-17T14:37:00Z">
          <w:pPr>
            <w:pStyle w:val="Pa0"/>
            <w:jc w:val="center"/>
          </w:pPr>
        </w:pPrChange>
      </w:pPr>
    </w:p>
    <w:p w14:paraId="1DABF9F6" w14:textId="6648FEBC" w:rsidR="00625792" w:rsidRPr="00625792" w:rsidRDefault="00DE1D98">
      <w:pPr>
        <w:tabs>
          <w:tab w:val="left" w:pos="8580"/>
        </w:tabs>
        <w:jc w:val="right"/>
        <w:rPr>
          <w:ins w:id="28" w:author="Ly, Tony" w:date="2015-04-17T14:37:00Z"/>
          <w:lang w:eastAsia="en-US"/>
          <w:rPrChange w:id="29" w:author="Ly, Tony" w:date="2015-04-17T14:37:00Z">
            <w:rPr>
              <w:ins w:id="30" w:author="Ly, Tony" w:date="2015-04-17T14:37:00Z"/>
              <w:rStyle w:val="A1"/>
              <w:rFonts w:ascii="Arial" w:eastAsia="MS Mincho" w:hAnsi="Arial"/>
              <w:sz w:val="20"/>
              <w:szCs w:val="40"/>
              <w:lang w:eastAsia="ja-JP"/>
            </w:rPr>
          </w:rPrChange>
        </w:rPr>
        <w:pPrChange w:id="31" w:author="Ly, Tony" w:date="2015-04-17T14:37:00Z">
          <w:pPr>
            <w:pStyle w:val="Pa0"/>
            <w:outlineLvl w:val="0"/>
          </w:pPr>
        </w:pPrChange>
      </w:pPr>
      <w:ins w:id="32" w:author="Ly, Tony" w:date="2015-04-17T14:37:00Z">
        <w:r>
          <w:rPr>
            <w:noProof/>
            <w:szCs w:val="20"/>
            <w:lang w:eastAsia="en-US"/>
          </w:rPr>
          <w:drawing>
            <wp:inline distT="0" distB="0" distL="0" distR="0" wp14:anchorId="149FA520" wp14:editId="522B6831">
              <wp:extent cx="3322320" cy="213360"/>
              <wp:effectExtent l="0" t="0" r="0" b="0"/>
              <wp:docPr id="21" name="Picture 1" descr="FUJITSU_Enterprise_Application_GLOVIA_OM_bol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UJITSU_Enterprise_Application_GLOVIA_OM_bold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2232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4CEAE24" w14:textId="596DB9CA" w:rsidR="00F13648" w:rsidRPr="00625792" w:rsidRDefault="00661A83">
      <w:pPr>
        <w:jc w:val="right"/>
        <w:rPr>
          <w:rStyle w:val="A1"/>
          <w:rFonts w:ascii="Fujitsu Sans Medium" w:eastAsia="Times New Roman" w:hAnsi="Fujitsu Sans Medium"/>
          <w:b w:val="0"/>
          <w:sz w:val="28"/>
          <w:szCs w:val="40"/>
          <w:lang w:eastAsia="en-US"/>
          <w:rPrChange w:id="33" w:author="Ly, Tony" w:date="2015-04-17T14:38:00Z">
            <w:rPr>
              <w:rStyle w:val="A1"/>
              <w:rFonts w:ascii="Arial" w:eastAsia="MS Mincho" w:hAnsi="Arial"/>
              <w:sz w:val="28"/>
              <w:szCs w:val="40"/>
              <w:lang w:eastAsia="ja-JP"/>
            </w:rPr>
          </w:rPrChange>
        </w:rPr>
        <w:pPrChange w:id="34" w:author="Ly, Tony" w:date="2015-10-01T10:24:00Z">
          <w:pPr>
            <w:pStyle w:val="Pa0"/>
            <w:jc w:val="center"/>
          </w:pPr>
        </w:pPrChange>
      </w:pPr>
      <w:bookmarkStart w:id="35" w:name="_Hlt194300683"/>
      <w:bookmarkEnd w:id="23"/>
      <w:bookmarkEnd w:id="35"/>
      <w:del w:id="36" w:author="Ly, Tony" w:date="2015-04-17T14:37:00Z">
        <w:r w:rsidRPr="00625792" w:rsidDel="00625792">
          <w:rPr>
            <w:rStyle w:val="A1"/>
            <w:rFonts w:ascii="Fujitsu Sans Medium" w:hAnsi="Fujitsu Sans Medium"/>
            <w:b w:val="0"/>
            <w:color w:val="FF0000"/>
            <w:sz w:val="28"/>
            <w:szCs w:val="40"/>
            <w:rPrChange w:id="37" w:author="Ly, Tony" w:date="2015-04-17T14:38:00Z">
              <w:rPr>
                <w:rStyle w:val="A1"/>
                <w:rFonts w:ascii="Arial" w:hAnsi="Arial"/>
                <w:color w:val="FF0000"/>
                <w:sz w:val="28"/>
                <w:szCs w:val="40"/>
              </w:rPr>
            </w:rPrChange>
          </w:rPr>
          <w:delText xml:space="preserve">     </w:delText>
        </w:r>
        <w:r w:rsidR="0050061E" w:rsidRPr="00625792" w:rsidDel="00625792">
          <w:rPr>
            <w:rStyle w:val="A1"/>
            <w:rFonts w:ascii="Fujitsu Sans Medium" w:hAnsi="Fujitsu Sans Medium"/>
            <w:b w:val="0"/>
            <w:color w:val="FF0000"/>
            <w:sz w:val="28"/>
            <w:szCs w:val="40"/>
            <w:rPrChange w:id="38" w:author="Ly, Tony" w:date="2015-04-17T14:38:00Z">
              <w:rPr>
                <w:rStyle w:val="A1"/>
                <w:rFonts w:ascii="Arial" w:hAnsi="Arial"/>
                <w:color w:val="FF0000"/>
                <w:sz w:val="28"/>
                <w:szCs w:val="40"/>
              </w:rPr>
            </w:rPrChange>
          </w:rPr>
          <w:delText xml:space="preserve">                                </w:delText>
        </w:r>
        <w:r w:rsidR="0050061E" w:rsidRPr="00625792" w:rsidDel="00625792">
          <w:rPr>
            <w:rStyle w:val="A1"/>
            <w:rFonts w:ascii="Fujitsu Sans Medium" w:hAnsi="Fujitsu Sans Medium"/>
            <w:b w:val="0"/>
            <w:color w:val="FF0000"/>
            <w:sz w:val="28"/>
            <w:szCs w:val="40"/>
            <w:rPrChange w:id="39" w:author="Ly, Tony" w:date="2015-04-17T14:38:00Z">
              <w:rPr>
                <w:rStyle w:val="A1"/>
                <w:rFonts w:ascii="Arial" w:hAnsi="Arial"/>
                <w:color w:val="FF0000"/>
                <w:sz w:val="28"/>
                <w:szCs w:val="40"/>
              </w:rPr>
            </w:rPrChange>
          </w:rPr>
          <w:tab/>
        </w:r>
        <w:r w:rsidR="0050061E" w:rsidRPr="00625792" w:rsidDel="00625792">
          <w:rPr>
            <w:rStyle w:val="A1"/>
            <w:rFonts w:ascii="Fujitsu Sans Medium" w:hAnsi="Fujitsu Sans Medium"/>
            <w:b w:val="0"/>
            <w:color w:val="FF0000"/>
            <w:sz w:val="28"/>
            <w:szCs w:val="40"/>
            <w:rPrChange w:id="40" w:author="Ly, Tony" w:date="2015-04-17T14:38:00Z">
              <w:rPr>
                <w:rStyle w:val="A1"/>
                <w:rFonts w:ascii="Arial" w:hAnsi="Arial"/>
                <w:color w:val="FF0000"/>
                <w:sz w:val="28"/>
                <w:szCs w:val="40"/>
              </w:rPr>
            </w:rPrChange>
          </w:rPr>
          <w:tab/>
        </w:r>
        <w:r w:rsidR="00D11503" w:rsidRPr="00625792" w:rsidDel="00625792">
          <w:rPr>
            <w:rStyle w:val="A1"/>
            <w:rFonts w:ascii="Fujitsu Sans Medium" w:hAnsi="Fujitsu Sans Medium"/>
            <w:b w:val="0"/>
            <w:color w:val="FF0000"/>
            <w:sz w:val="28"/>
            <w:szCs w:val="40"/>
            <w:rPrChange w:id="41" w:author="Ly, Tony" w:date="2015-04-17T14:38:00Z">
              <w:rPr>
                <w:rStyle w:val="A1"/>
                <w:rFonts w:ascii="Arial" w:hAnsi="Arial"/>
                <w:color w:val="FF0000"/>
                <w:sz w:val="28"/>
                <w:szCs w:val="40"/>
              </w:rPr>
            </w:rPrChange>
          </w:rPr>
          <w:delText xml:space="preserve">        </w:delText>
        </w:r>
        <w:r w:rsidRPr="00625792" w:rsidDel="00625792">
          <w:rPr>
            <w:rStyle w:val="A1"/>
            <w:rFonts w:ascii="Fujitsu Sans Medium" w:hAnsi="Fujitsu Sans Medium"/>
            <w:b w:val="0"/>
            <w:color w:val="FF0000"/>
            <w:sz w:val="28"/>
            <w:szCs w:val="40"/>
            <w:rPrChange w:id="42" w:author="Ly, Tony" w:date="2015-04-17T14:38:00Z">
              <w:rPr>
                <w:rStyle w:val="A1"/>
                <w:rFonts w:ascii="Arial" w:hAnsi="Arial"/>
                <w:color w:val="FF0000"/>
                <w:sz w:val="28"/>
                <w:szCs w:val="40"/>
              </w:rPr>
            </w:rPrChange>
          </w:rPr>
          <w:delText>g</w:delText>
        </w:r>
        <w:r w:rsidR="00F13648" w:rsidRPr="00625792" w:rsidDel="00625792">
          <w:rPr>
            <w:rStyle w:val="A1"/>
            <w:rFonts w:ascii="Fujitsu Sans Medium" w:hAnsi="Fujitsu Sans Medium"/>
            <w:b w:val="0"/>
            <w:color w:val="FF0000"/>
            <w:sz w:val="28"/>
            <w:szCs w:val="40"/>
            <w:rPrChange w:id="43" w:author="Ly, Tony" w:date="2015-04-17T14:38:00Z">
              <w:rPr>
                <w:rStyle w:val="A1"/>
                <w:rFonts w:ascii="Arial" w:hAnsi="Arial"/>
                <w:color w:val="FF0000"/>
                <w:sz w:val="28"/>
                <w:szCs w:val="40"/>
              </w:rPr>
            </w:rPrChange>
          </w:rPr>
          <w:delText>lo</w:delText>
        </w:r>
      </w:del>
      <w:del w:id="44" w:author="Ly, Tony" w:date="2015-04-17T14:36:00Z">
        <w:r w:rsidR="00F13648" w:rsidRPr="00625792" w:rsidDel="00625792">
          <w:rPr>
            <w:rStyle w:val="A1"/>
            <w:rFonts w:ascii="Fujitsu Sans Medium" w:hAnsi="Fujitsu Sans Medium"/>
            <w:b w:val="0"/>
            <w:color w:val="FF0000"/>
            <w:sz w:val="28"/>
            <w:szCs w:val="40"/>
            <w:rPrChange w:id="45" w:author="Ly, Tony" w:date="2015-04-17T14:38:00Z">
              <w:rPr>
                <w:rStyle w:val="A1"/>
                <w:rFonts w:ascii="Arial" w:hAnsi="Arial"/>
                <w:color w:val="FF0000"/>
                <w:sz w:val="28"/>
                <w:szCs w:val="40"/>
              </w:rPr>
            </w:rPrChange>
          </w:rPr>
          <w:delText>via</w:delText>
        </w:r>
        <w:r w:rsidRPr="00625792" w:rsidDel="00625792">
          <w:rPr>
            <w:rStyle w:val="A1"/>
            <w:rFonts w:ascii="Fujitsu Sans Medium" w:hAnsi="Fujitsu Sans Medium"/>
            <w:b w:val="0"/>
            <w:color w:val="FF0000"/>
            <w:sz w:val="28"/>
            <w:szCs w:val="40"/>
            <w:rPrChange w:id="46" w:author="Ly, Tony" w:date="2015-04-17T14:38:00Z">
              <w:rPr>
                <w:rStyle w:val="A1"/>
                <w:rFonts w:ascii="Arial" w:hAnsi="Arial"/>
                <w:color w:val="FF0000"/>
                <w:sz w:val="28"/>
                <w:szCs w:val="40"/>
              </w:rPr>
            </w:rPrChange>
          </w:rPr>
          <w:delText xml:space="preserve"> OM</w:delText>
        </w:r>
        <w:r w:rsidR="00F13648" w:rsidRPr="00625792" w:rsidDel="00625792">
          <w:rPr>
            <w:rStyle w:val="A1"/>
            <w:rFonts w:ascii="Fujitsu Sans Medium" w:hAnsi="Fujitsu Sans Medium"/>
            <w:b w:val="0"/>
            <w:sz w:val="28"/>
            <w:szCs w:val="40"/>
            <w:rPrChange w:id="47" w:author="Ly, Tony" w:date="2015-04-17T14:38:00Z">
              <w:rPr>
                <w:rStyle w:val="A1"/>
                <w:rFonts w:ascii="Arial" w:hAnsi="Arial"/>
                <w:sz w:val="28"/>
                <w:szCs w:val="40"/>
              </w:rPr>
            </w:rPrChange>
          </w:rPr>
          <w:delText xml:space="preserve"> </w:delText>
        </w:r>
      </w:del>
      <w:r w:rsidR="00F13648" w:rsidRPr="00625792">
        <w:rPr>
          <w:rStyle w:val="A1"/>
          <w:rFonts w:ascii="Fujitsu Sans Medium" w:hAnsi="Fujitsu Sans Medium"/>
          <w:b w:val="0"/>
          <w:sz w:val="28"/>
          <w:szCs w:val="40"/>
          <w:rPrChange w:id="48" w:author="Ly, Tony" w:date="2015-04-17T14:38:00Z">
            <w:rPr>
              <w:rStyle w:val="A1"/>
              <w:rFonts w:ascii="Arial" w:hAnsi="Arial"/>
              <w:sz w:val="28"/>
              <w:szCs w:val="40"/>
            </w:rPr>
          </w:rPrChange>
        </w:rPr>
        <w:t>Installation</w:t>
      </w:r>
      <w:r w:rsidR="00AF77F9" w:rsidRPr="00625792">
        <w:rPr>
          <w:rStyle w:val="A1"/>
          <w:rFonts w:ascii="Fujitsu Sans Medium" w:hAnsi="Fujitsu Sans Medium"/>
          <w:b w:val="0"/>
          <w:sz w:val="28"/>
          <w:szCs w:val="40"/>
          <w:rPrChange w:id="49" w:author="Ly, Tony" w:date="2015-04-17T14:38:00Z">
            <w:rPr>
              <w:rStyle w:val="A1"/>
              <w:rFonts w:ascii="Arial" w:hAnsi="Arial"/>
              <w:sz w:val="28"/>
              <w:szCs w:val="40"/>
            </w:rPr>
          </w:rPrChange>
        </w:rPr>
        <w:t xml:space="preserve"> </w:t>
      </w:r>
      <w:r w:rsidR="000F08F6" w:rsidRPr="00625792">
        <w:rPr>
          <w:rStyle w:val="A1"/>
          <w:rFonts w:ascii="Fujitsu Sans Medium" w:hAnsi="Fujitsu Sans Medium"/>
          <w:b w:val="0"/>
          <w:sz w:val="28"/>
          <w:szCs w:val="40"/>
          <w:rPrChange w:id="50" w:author="Ly, Tony" w:date="2015-04-17T14:38:00Z">
            <w:rPr>
              <w:rStyle w:val="A1"/>
              <w:rFonts w:ascii="Arial" w:hAnsi="Arial"/>
              <w:sz w:val="28"/>
              <w:szCs w:val="40"/>
            </w:rPr>
          </w:rPrChange>
        </w:rPr>
        <w:t>/</w:t>
      </w:r>
      <w:r w:rsidR="00AF77F9" w:rsidRPr="00625792">
        <w:rPr>
          <w:rStyle w:val="A1"/>
          <w:rFonts w:ascii="Fujitsu Sans Medium" w:hAnsi="Fujitsu Sans Medium"/>
          <w:b w:val="0"/>
          <w:sz w:val="28"/>
          <w:szCs w:val="40"/>
          <w:rPrChange w:id="51" w:author="Ly, Tony" w:date="2015-04-17T14:38:00Z">
            <w:rPr>
              <w:rStyle w:val="A1"/>
              <w:rFonts w:ascii="Arial" w:hAnsi="Arial"/>
              <w:sz w:val="28"/>
              <w:szCs w:val="40"/>
            </w:rPr>
          </w:rPrChange>
        </w:rPr>
        <w:t xml:space="preserve"> </w:t>
      </w:r>
      <w:r w:rsidR="000F08F6" w:rsidRPr="00625792">
        <w:rPr>
          <w:rStyle w:val="A1"/>
          <w:rFonts w:ascii="Fujitsu Sans Medium" w:hAnsi="Fujitsu Sans Medium"/>
          <w:b w:val="0"/>
          <w:sz w:val="28"/>
          <w:szCs w:val="40"/>
          <w:rPrChange w:id="52" w:author="Ly, Tony" w:date="2015-04-17T14:38:00Z">
            <w:rPr>
              <w:rStyle w:val="A1"/>
              <w:rFonts w:ascii="Arial" w:hAnsi="Arial"/>
              <w:sz w:val="28"/>
              <w:szCs w:val="40"/>
            </w:rPr>
          </w:rPrChange>
        </w:rPr>
        <w:t>Upgrade</w:t>
      </w:r>
      <w:r w:rsidR="0050061E" w:rsidRPr="00625792">
        <w:rPr>
          <w:rStyle w:val="A1"/>
          <w:rFonts w:ascii="Fujitsu Sans Medium" w:hAnsi="Fujitsu Sans Medium"/>
          <w:b w:val="0"/>
          <w:sz w:val="28"/>
          <w:szCs w:val="40"/>
          <w:rPrChange w:id="53" w:author="Ly, Tony" w:date="2015-04-17T14:38:00Z">
            <w:rPr>
              <w:rStyle w:val="A1"/>
              <w:rFonts w:ascii="Arial" w:hAnsi="Arial"/>
              <w:sz w:val="28"/>
              <w:szCs w:val="40"/>
            </w:rPr>
          </w:rPrChange>
        </w:rPr>
        <w:t xml:space="preserve"> </w:t>
      </w:r>
      <w:r w:rsidR="00D11503" w:rsidRPr="00625792">
        <w:rPr>
          <w:rStyle w:val="A1"/>
          <w:rFonts w:ascii="Fujitsu Sans Medium" w:hAnsi="Fujitsu Sans Medium"/>
          <w:b w:val="0"/>
          <w:sz w:val="28"/>
          <w:szCs w:val="40"/>
          <w:rPrChange w:id="54" w:author="Ly, Tony" w:date="2015-04-17T14:38:00Z">
            <w:rPr>
              <w:rStyle w:val="A1"/>
              <w:rFonts w:ascii="Arial" w:hAnsi="Arial"/>
              <w:sz w:val="28"/>
              <w:szCs w:val="40"/>
            </w:rPr>
          </w:rPrChange>
        </w:rPr>
        <w:t>Guide</w:t>
      </w:r>
    </w:p>
    <w:p w14:paraId="07FB52AE" w14:textId="77777777" w:rsidR="00DE6132" w:rsidRPr="00296EB5" w:rsidRDefault="00DE6132" w:rsidP="00DE6132">
      <w:pPr>
        <w:rPr>
          <w:rFonts w:ascii="Arial" w:hAnsi="Arial"/>
          <w:b/>
          <w:vertAlign w:val="subscript"/>
        </w:rPr>
      </w:pPr>
      <w:r w:rsidRPr="00296EB5">
        <w:rPr>
          <w:rFonts w:ascii="Arial" w:hAnsi="Arial"/>
          <w:b/>
          <w:vertAlign w:val="subscript"/>
          <w:lang w:eastAsia="en-US"/>
        </w:rPr>
        <w:t xml:space="preserve">                                                                                                                                         </w:t>
      </w:r>
      <w:r w:rsidR="00C83BFE" w:rsidRPr="00296EB5">
        <w:rPr>
          <w:rFonts w:ascii="Arial" w:hAnsi="Arial"/>
          <w:b/>
          <w:vertAlign w:val="subscript"/>
          <w:lang w:eastAsia="en-US"/>
        </w:rPr>
        <w:t xml:space="preserve">                                         </w:t>
      </w:r>
      <w:r w:rsidR="003A6EB0" w:rsidRPr="00296EB5">
        <w:rPr>
          <w:rFonts w:ascii="Arial" w:hAnsi="Arial"/>
          <w:b/>
          <w:vertAlign w:val="subscript"/>
          <w:lang w:eastAsia="en-US"/>
        </w:rPr>
        <w:t xml:space="preserve">       </w:t>
      </w:r>
    </w:p>
    <w:p w14:paraId="4F9F8825" w14:textId="77777777" w:rsidR="00DE6132" w:rsidRPr="00296EB5" w:rsidRDefault="00DE6132">
      <w:pPr>
        <w:rPr>
          <w:lang w:eastAsia="en-US"/>
        </w:rPr>
      </w:pPr>
      <w:r w:rsidRPr="00296EB5">
        <w:rPr>
          <w:lang w:eastAsia="en-US"/>
        </w:rPr>
        <w:t xml:space="preserve">                           </w:t>
      </w:r>
    </w:p>
    <w:p w14:paraId="3636D05A" w14:textId="77777777" w:rsidR="00432B26" w:rsidRPr="00296EB5" w:rsidRDefault="00432B26">
      <w:pPr>
        <w:rPr>
          <w:rStyle w:val="A1"/>
          <w:rFonts w:ascii="Arial" w:hAnsi="Arial"/>
          <w:sz w:val="28"/>
          <w:szCs w:val="40"/>
        </w:rPr>
        <w:pPrChange w:id="55" w:author="Ly, Tony" w:date="2015-02-26T14:44:00Z">
          <w:pPr>
            <w:pStyle w:val="Pa0"/>
            <w:outlineLvl w:val="0"/>
          </w:pPr>
        </w:pPrChange>
      </w:pPr>
    </w:p>
    <w:p w14:paraId="6FE3EF86" w14:textId="77777777" w:rsidR="00432B26" w:rsidRPr="00296EB5" w:rsidRDefault="00432B26">
      <w:pPr>
        <w:rPr>
          <w:rStyle w:val="A1"/>
          <w:rFonts w:ascii="Arial" w:hAnsi="Arial"/>
          <w:sz w:val="28"/>
          <w:szCs w:val="40"/>
        </w:rPr>
        <w:pPrChange w:id="56" w:author="Ly, Tony" w:date="2015-02-26T14:44:00Z">
          <w:pPr>
            <w:pStyle w:val="Pa0"/>
            <w:outlineLvl w:val="0"/>
          </w:pPr>
        </w:pPrChange>
      </w:pPr>
    </w:p>
    <w:p w14:paraId="1668D7ED" w14:textId="77777777" w:rsidR="00432B26" w:rsidRPr="00296EB5" w:rsidRDefault="00432B26">
      <w:pPr>
        <w:rPr>
          <w:rStyle w:val="A1"/>
          <w:rFonts w:ascii="Arial" w:hAnsi="Arial"/>
          <w:sz w:val="28"/>
          <w:szCs w:val="40"/>
        </w:rPr>
        <w:pPrChange w:id="57" w:author="Ly, Tony" w:date="2015-02-26T14:44:00Z">
          <w:pPr>
            <w:pStyle w:val="Pa0"/>
            <w:outlineLvl w:val="0"/>
          </w:pPr>
        </w:pPrChange>
      </w:pPr>
    </w:p>
    <w:p w14:paraId="4F305678" w14:textId="77777777" w:rsidR="00432B26" w:rsidRPr="00296EB5" w:rsidRDefault="00432B26">
      <w:pPr>
        <w:rPr>
          <w:rStyle w:val="A1"/>
          <w:rFonts w:ascii="Arial" w:hAnsi="Arial"/>
          <w:sz w:val="28"/>
          <w:szCs w:val="40"/>
        </w:rPr>
        <w:pPrChange w:id="58" w:author="Ly, Tony" w:date="2015-02-26T14:44:00Z">
          <w:pPr>
            <w:pStyle w:val="Pa0"/>
            <w:outlineLvl w:val="0"/>
          </w:pPr>
        </w:pPrChange>
      </w:pPr>
    </w:p>
    <w:p w14:paraId="0C721C5A" w14:textId="77777777" w:rsidR="00432B26" w:rsidRPr="00296EB5" w:rsidRDefault="00432B26">
      <w:pPr>
        <w:rPr>
          <w:rStyle w:val="A1"/>
          <w:rFonts w:ascii="Arial" w:hAnsi="Arial"/>
          <w:sz w:val="28"/>
          <w:szCs w:val="40"/>
        </w:rPr>
        <w:pPrChange w:id="59" w:author="Ly, Tony" w:date="2015-02-26T14:44:00Z">
          <w:pPr>
            <w:pStyle w:val="Pa0"/>
            <w:outlineLvl w:val="0"/>
          </w:pPr>
        </w:pPrChange>
      </w:pPr>
    </w:p>
    <w:p w14:paraId="10B66B9C" w14:textId="77777777" w:rsidR="00432B26" w:rsidRPr="00296EB5" w:rsidRDefault="00432B26">
      <w:pPr>
        <w:rPr>
          <w:rStyle w:val="A1"/>
          <w:rFonts w:ascii="Arial" w:hAnsi="Arial"/>
          <w:sz w:val="28"/>
          <w:szCs w:val="40"/>
        </w:rPr>
        <w:pPrChange w:id="60" w:author="Ly, Tony" w:date="2015-02-26T14:44:00Z">
          <w:pPr>
            <w:pStyle w:val="Pa0"/>
            <w:outlineLvl w:val="0"/>
          </w:pPr>
        </w:pPrChange>
      </w:pPr>
    </w:p>
    <w:p w14:paraId="414AFB04" w14:textId="77777777" w:rsidR="00432B26" w:rsidRPr="00296EB5" w:rsidRDefault="00432B26">
      <w:pPr>
        <w:rPr>
          <w:rStyle w:val="A1"/>
          <w:rFonts w:ascii="Arial" w:hAnsi="Arial"/>
          <w:sz w:val="28"/>
          <w:szCs w:val="40"/>
        </w:rPr>
        <w:pPrChange w:id="61" w:author="Ly, Tony" w:date="2015-02-26T14:44:00Z">
          <w:pPr>
            <w:pStyle w:val="Pa0"/>
            <w:outlineLvl w:val="0"/>
          </w:pPr>
        </w:pPrChange>
      </w:pPr>
    </w:p>
    <w:p w14:paraId="748C9CE5" w14:textId="77777777" w:rsidR="00432B26" w:rsidRPr="00296EB5" w:rsidRDefault="00432B26">
      <w:pPr>
        <w:rPr>
          <w:rStyle w:val="A1"/>
          <w:rFonts w:ascii="Arial" w:hAnsi="Arial"/>
          <w:sz w:val="28"/>
          <w:szCs w:val="40"/>
        </w:rPr>
        <w:pPrChange w:id="62" w:author="Ly, Tony" w:date="2015-02-26T14:44:00Z">
          <w:pPr>
            <w:pStyle w:val="Pa0"/>
            <w:outlineLvl w:val="0"/>
          </w:pPr>
        </w:pPrChange>
      </w:pPr>
    </w:p>
    <w:p w14:paraId="516BF23B" w14:textId="77777777" w:rsidR="00432B26" w:rsidRPr="00296EB5" w:rsidRDefault="00432B26">
      <w:pPr>
        <w:rPr>
          <w:rStyle w:val="A1"/>
          <w:rFonts w:ascii="Arial" w:hAnsi="Arial"/>
          <w:sz w:val="28"/>
          <w:szCs w:val="40"/>
        </w:rPr>
        <w:pPrChange w:id="63" w:author="Ly, Tony" w:date="2015-02-26T14:44:00Z">
          <w:pPr>
            <w:pStyle w:val="Pa0"/>
            <w:outlineLvl w:val="0"/>
          </w:pPr>
        </w:pPrChange>
      </w:pPr>
    </w:p>
    <w:p w14:paraId="353890C9" w14:textId="77777777" w:rsidR="00432B26" w:rsidRPr="00296EB5" w:rsidRDefault="00432B26"/>
    <w:p w14:paraId="56173035" w14:textId="77777777" w:rsidR="00432B26" w:rsidRPr="00296EB5" w:rsidRDefault="00432B26"/>
    <w:p w14:paraId="52A13C24" w14:textId="77777777" w:rsidR="00432B26" w:rsidRPr="00296EB5" w:rsidRDefault="00432B26"/>
    <w:p w14:paraId="0E8D1795" w14:textId="77777777" w:rsidR="00432B26" w:rsidRPr="00296EB5" w:rsidRDefault="00432B26" w:rsidP="00432B26">
      <w:pPr>
        <w:rPr>
          <w:rFonts w:ascii="Arial" w:hAnsi="Arial"/>
          <w:sz w:val="28"/>
        </w:rPr>
      </w:pPr>
    </w:p>
    <w:p w14:paraId="55CE7530" w14:textId="77777777" w:rsidR="00432B26" w:rsidRPr="00296EB5" w:rsidRDefault="00432B26" w:rsidP="00432B26">
      <w:pPr>
        <w:rPr>
          <w:rFonts w:ascii="Arial" w:hAnsi="Arial"/>
          <w:sz w:val="28"/>
        </w:rPr>
      </w:pPr>
    </w:p>
    <w:p w14:paraId="6C7285E8" w14:textId="77777777" w:rsidR="00432B26" w:rsidRPr="00296EB5" w:rsidRDefault="00432B26" w:rsidP="00432B26">
      <w:pPr>
        <w:rPr>
          <w:rFonts w:ascii="Arial" w:hAnsi="Arial"/>
          <w:sz w:val="28"/>
        </w:rPr>
      </w:pPr>
    </w:p>
    <w:p w14:paraId="0087FC76" w14:textId="77777777" w:rsidR="00432B26" w:rsidRPr="00296EB5" w:rsidRDefault="00432B26" w:rsidP="00432B26">
      <w:pPr>
        <w:rPr>
          <w:rFonts w:ascii="Arial" w:hAnsi="Arial"/>
          <w:sz w:val="28"/>
        </w:rPr>
      </w:pPr>
    </w:p>
    <w:p w14:paraId="7BECF2FC" w14:textId="77777777" w:rsidR="00432B26" w:rsidRPr="00296EB5" w:rsidRDefault="00432B26" w:rsidP="00432B26">
      <w:pPr>
        <w:rPr>
          <w:rFonts w:ascii="Arial" w:hAnsi="Arial"/>
          <w:sz w:val="28"/>
        </w:rPr>
      </w:pPr>
    </w:p>
    <w:p w14:paraId="4C32AFA0" w14:textId="77777777" w:rsidR="00432B26" w:rsidRPr="00296EB5" w:rsidRDefault="00432B26" w:rsidP="00432B26">
      <w:pPr>
        <w:rPr>
          <w:rFonts w:ascii="Arial" w:hAnsi="Arial"/>
          <w:sz w:val="28"/>
        </w:rPr>
      </w:pPr>
    </w:p>
    <w:p w14:paraId="4F8858BA" w14:textId="77777777" w:rsidR="00432B26" w:rsidRPr="00296EB5" w:rsidRDefault="00432B26" w:rsidP="00432B26">
      <w:pPr>
        <w:rPr>
          <w:rFonts w:ascii="Arial" w:hAnsi="Arial"/>
          <w:sz w:val="28"/>
        </w:rPr>
      </w:pPr>
    </w:p>
    <w:p w14:paraId="3CC0BBFA" w14:textId="77777777" w:rsidR="00432B26" w:rsidRPr="00296EB5" w:rsidRDefault="00432B26" w:rsidP="00432B26">
      <w:pPr>
        <w:rPr>
          <w:rFonts w:ascii="Arial" w:hAnsi="Arial"/>
          <w:sz w:val="28"/>
        </w:rPr>
      </w:pPr>
    </w:p>
    <w:p w14:paraId="48F82895" w14:textId="77777777" w:rsidR="00FE3515" w:rsidRPr="00296EB5" w:rsidRDefault="00FE3515" w:rsidP="00432B26">
      <w:pPr>
        <w:rPr>
          <w:rFonts w:ascii="Arial" w:hAnsi="Arial"/>
          <w:sz w:val="28"/>
        </w:rPr>
      </w:pPr>
    </w:p>
    <w:p w14:paraId="7339AFE5" w14:textId="77777777" w:rsidR="00FE3515" w:rsidRPr="00296EB5" w:rsidRDefault="00FE3515" w:rsidP="00432B26">
      <w:pPr>
        <w:rPr>
          <w:rFonts w:ascii="Arial" w:hAnsi="Arial"/>
          <w:sz w:val="28"/>
        </w:rPr>
      </w:pPr>
    </w:p>
    <w:p w14:paraId="071DE73F" w14:textId="77777777" w:rsidR="00FE3515" w:rsidRPr="00296EB5" w:rsidRDefault="00FE3515" w:rsidP="00432B26">
      <w:pPr>
        <w:rPr>
          <w:rFonts w:ascii="Arial" w:hAnsi="Arial"/>
          <w:sz w:val="28"/>
        </w:rPr>
      </w:pPr>
    </w:p>
    <w:p w14:paraId="213D0387" w14:textId="77777777" w:rsidR="00FE3515" w:rsidRPr="00296EB5" w:rsidRDefault="00FE3515" w:rsidP="00432B26">
      <w:pPr>
        <w:rPr>
          <w:rFonts w:ascii="Arial" w:hAnsi="Arial"/>
          <w:sz w:val="28"/>
        </w:rPr>
      </w:pPr>
    </w:p>
    <w:p w14:paraId="3CBD08E4" w14:textId="77777777" w:rsidR="00FE3515" w:rsidRPr="00296EB5" w:rsidRDefault="00FE3515" w:rsidP="00432B26">
      <w:pPr>
        <w:rPr>
          <w:rFonts w:ascii="Arial" w:hAnsi="Arial"/>
          <w:sz w:val="28"/>
        </w:rPr>
      </w:pPr>
    </w:p>
    <w:p w14:paraId="3B0AEB2B" w14:textId="77777777" w:rsidR="00FE3515" w:rsidRPr="00296EB5" w:rsidRDefault="00FE3515" w:rsidP="00432B26">
      <w:pPr>
        <w:rPr>
          <w:rFonts w:ascii="Arial" w:hAnsi="Arial"/>
          <w:sz w:val="28"/>
        </w:rPr>
      </w:pPr>
    </w:p>
    <w:p w14:paraId="2CECB062" w14:textId="77777777" w:rsidR="00FE3515" w:rsidRPr="00296EB5" w:rsidRDefault="00FE3515" w:rsidP="00432B26">
      <w:pPr>
        <w:rPr>
          <w:rFonts w:ascii="Arial" w:hAnsi="Arial"/>
          <w:sz w:val="28"/>
        </w:rPr>
      </w:pPr>
    </w:p>
    <w:p w14:paraId="0F375853" w14:textId="77777777" w:rsidR="0097624C" w:rsidRPr="00296EB5" w:rsidRDefault="0097624C" w:rsidP="00432B26">
      <w:pPr>
        <w:pStyle w:val="BodyText"/>
        <w:rPr>
          <w:b/>
          <w:sz w:val="16"/>
        </w:rPr>
      </w:pPr>
    </w:p>
    <w:p w14:paraId="64E664CD" w14:textId="77777777" w:rsidR="00625792" w:rsidRDefault="00625792" w:rsidP="00432B26">
      <w:pPr>
        <w:pStyle w:val="BodyText"/>
        <w:rPr>
          <w:ins w:id="64" w:author="Ly, Tony" w:date="2015-04-17T14:39:00Z"/>
          <w:b/>
          <w:sz w:val="16"/>
        </w:rPr>
      </w:pPr>
    </w:p>
    <w:p w14:paraId="75B60B19" w14:textId="77777777" w:rsidR="00625792" w:rsidRDefault="00625792" w:rsidP="00432B26">
      <w:pPr>
        <w:pStyle w:val="BodyText"/>
        <w:rPr>
          <w:ins w:id="65" w:author="Ly, Tony" w:date="2015-04-17T14:39:00Z"/>
          <w:b/>
          <w:sz w:val="16"/>
        </w:rPr>
      </w:pPr>
    </w:p>
    <w:p w14:paraId="59442EE2" w14:textId="6BE73378" w:rsidR="00432B26" w:rsidRPr="00296EB5" w:rsidRDefault="00CE1141" w:rsidP="00432B26">
      <w:pPr>
        <w:pStyle w:val="BodyText"/>
        <w:rPr>
          <w:b/>
          <w:sz w:val="16"/>
        </w:rPr>
      </w:pPr>
      <w:r w:rsidRPr="00296EB5">
        <w:rPr>
          <w:b/>
          <w:sz w:val="16"/>
        </w:rPr>
        <w:t xml:space="preserve">© </w:t>
      </w:r>
      <w:r w:rsidR="00582FE2" w:rsidRPr="00296EB5">
        <w:rPr>
          <w:b/>
          <w:sz w:val="16"/>
        </w:rPr>
        <w:t>2008-</w:t>
      </w:r>
      <w:r w:rsidRPr="00296EB5">
        <w:rPr>
          <w:b/>
          <w:sz w:val="16"/>
        </w:rPr>
        <w:t>201</w:t>
      </w:r>
      <w:ins w:id="66" w:author="Ly, Tony" w:date="2017-01-20T11:34:00Z">
        <w:r w:rsidR="00EB1EDB">
          <w:rPr>
            <w:b/>
            <w:sz w:val="16"/>
          </w:rPr>
          <w:t>7</w:t>
        </w:r>
      </w:ins>
      <w:del w:id="67" w:author="Ly, Tony" w:date="2016-01-05T14:09:00Z">
        <w:r w:rsidR="00712EF6" w:rsidDel="00C23826">
          <w:rPr>
            <w:b/>
            <w:sz w:val="16"/>
          </w:rPr>
          <w:delText>5</w:delText>
        </w:r>
      </w:del>
      <w:r w:rsidR="00432B26" w:rsidRPr="00296EB5">
        <w:rPr>
          <w:b/>
          <w:sz w:val="16"/>
        </w:rPr>
        <w:t xml:space="preserve"> </w:t>
      </w:r>
      <w:ins w:id="68" w:author="Ly, Tony" w:date="2015-04-17T14:39:00Z">
        <w:r w:rsidR="00625792">
          <w:rPr>
            <w:b/>
            <w:sz w:val="16"/>
          </w:rPr>
          <w:t>FUJITSU GLOVIA, INC.</w:t>
        </w:r>
      </w:ins>
      <w:del w:id="69" w:author="Ly, Tony" w:date="2015-04-17T14:39:00Z">
        <w:r w:rsidR="00432B26" w:rsidRPr="00296EB5" w:rsidDel="00625792">
          <w:rPr>
            <w:b/>
            <w:sz w:val="16"/>
          </w:rPr>
          <w:delText>Glovia International</w:delText>
        </w:r>
      </w:del>
      <w:r w:rsidR="00432B26" w:rsidRPr="00296EB5">
        <w:rPr>
          <w:b/>
          <w:sz w:val="16"/>
        </w:rPr>
        <w:t>, All Rights Reserved</w:t>
      </w:r>
    </w:p>
    <w:p w14:paraId="27C77FED" w14:textId="77777777" w:rsidR="00432B26" w:rsidRPr="00296EB5" w:rsidRDefault="00432B26" w:rsidP="00432B26">
      <w:pPr>
        <w:pStyle w:val="BodyText"/>
        <w:rPr>
          <w:sz w:val="16"/>
        </w:rPr>
      </w:pPr>
      <w:r w:rsidRPr="00296EB5">
        <w:rPr>
          <w:sz w:val="16"/>
        </w:rPr>
        <w:t>Any unauthorized reproduction of this document is prohibited.</w:t>
      </w:r>
    </w:p>
    <w:p w14:paraId="2B836930" w14:textId="77777777" w:rsidR="00432B26" w:rsidRPr="00296EB5" w:rsidRDefault="00432B26" w:rsidP="00432B26">
      <w:pPr>
        <w:pStyle w:val="BodyText"/>
        <w:rPr>
          <w:b/>
          <w:sz w:val="16"/>
        </w:rPr>
      </w:pPr>
      <w:r w:rsidRPr="00296EB5">
        <w:rPr>
          <w:b/>
          <w:sz w:val="16"/>
        </w:rPr>
        <w:t>Confidential Information Notice</w:t>
      </w:r>
    </w:p>
    <w:p w14:paraId="6B6711DA" w14:textId="748BFFAB" w:rsidR="00432B26" w:rsidRPr="00296EB5" w:rsidDel="00625792" w:rsidRDefault="00DE1D98" w:rsidP="00432B26">
      <w:pPr>
        <w:pStyle w:val="BodyText"/>
        <w:rPr>
          <w:del w:id="70" w:author="Ly, Tony" w:date="2015-04-17T14:39:00Z"/>
          <w:sz w:val="16"/>
        </w:rPr>
      </w:pPr>
      <w:ins w:id="71" w:author="Ly, Tony" w:date="2015-04-17T14:39:00Z">
        <w:r>
          <w:rPr>
            <w:noProof/>
            <w:sz w:val="16"/>
            <w:lang w:eastAsia="en-US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52F74DC4" wp14:editId="7367EA14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347345</wp:posOffset>
                  </wp:positionV>
                  <wp:extent cx="5955665" cy="635"/>
                  <wp:effectExtent l="19050" t="20320" r="16510" b="17145"/>
                  <wp:wrapNone/>
                  <wp:docPr id="22" name="AutoShape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5566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97D0D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5" o:spid="_x0000_s1026" type="#_x0000_t32" style="position:absolute;margin-left:-.75pt;margin-top:27.35pt;width:46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" strokeweight="2.25pt"/>
              </w:pict>
            </mc:Fallback>
          </mc:AlternateContent>
        </w:r>
      </w:ins>
      <w:r w:rsidR="00432B26" w:rsidRPr="00296EB5">
        <w:rPr>
          <w:sz w:val="16"/>
        </w:rPr>
        <w:t xml:space="preserve">This document and the information and know-how it contains constitute a trade secret of </w:t>
      </w:r>
      <w:ins w:id="72" w:author="Ly, Tony" w:date="2015-04-17T14:39:00Z">
        <w:r w:rsidR="00625792">
          <w:rPr>
            <w:rFonts w:cs="Arial"/>
            <w:sz w:val="16"/>
          </w:rPr>
          <w:t xml:space="preserve">FUJITSU GLOVIA, INC. </w:t>
        </w:r>
      </w:ins>
      <w:del w:id="73" w:author="Ly, Tony" w:date="2015-04-17T14:39:00Z">
        <w:r w:rsidR="00432B26" w:rsidRPr="00296EB5" w:rsidDel="00625792">
          <w:rPr>
            <w:sz w:val="16"/>
          </w:rPr>
          <w:delText xml:space="preserve">Glovia International </w:delText>
        </w:r>
      </w:del>
      <w:r w:rsidR="00432B26" w:rsidRPr="00296EB5">
        <w:rPr>
          <w:sz w:val="16"/>
        </w:rPr>
        <w:t xml:space="preserve">and may not be reproduced or disclosed to others without the prior written permission of </w:t>
      </w:r>
      <w:ins w:id="74" w:author="Ly, Tony" w:date="2015-04-17T14:39:00Z">
        <w:r w:rsidR="00625792">
          <w:rPr>
            <w:rFonts w:cs="Arial"/>
            <w:sz w:val="16"/>
          </w:rPr>
          <w:t>FUJITSU GLOVIA, INC.</w:t>
        </w:r>
      </w:ins>
      <w:del w:id="75" w:author="Ly, Tony" w:date="2015-04-17T14:39:00Z">
        <w:r w:rsidR="00432B26" w:rsidRPr="00296EB5" w:rsidDel="00625792">
          <w:rPr>
            <w:sz w:val="16"/>
          </w:rPr>
          <w:delText xml:space="preserve">Glovia International.  </w:delText>
        </w:r>
      </w:del>
    </w:p>
    <w:p w14:paraId="6C24D9F8" w14:textId="77777777" w:rsidR="00432B26" w:rsidRPr="00296EB5" w:rsidRDefault="00432B26">
      <w:pPr>
        <w:pStyle w:val="BodyText"/>
        <w:pPrChange w:id="76" w:author="Ly, Tony" w:date="2015-04-17T14:39:00Z">
          <w:pPr>
            <w:pBdr>
              <w:top w:val="single" w:sz="24" w:space="1" w:color="auto"/>
            </w:pBdr>
            <w:jc w:val="right"/>
          </w:pPr>
        </w:pPrChange>
      </w:pPr>
    </w:p>
    <w:p w14:paraId="5CCAF002" w14:textId="77777777" w:rsidR="00C14E9E" w:rsidRPr="00296EB5" w:rsidRDefault="00432B26" w:rsidP="007D6E3A">
      <w:pPr>
        <w:jc w:val="right"/>
        <w:rPr>
          <w:rStyle w:val="A1"/>
          <w:rFonts w:ascii="Arial" w:hAnsi="Arial"/>
          <w:b w:val="0"/>
          <w:i/>
          <w:sz w:val="20"/>
          <w:szCs w:val="28"/>
        </w:rPr>
      </w:pPr>
      <w:r w:rsidRPr="00296EB5">
        <w:rPr>
          <w:rStyle w:val="A7"/>
          <w:rFonts w:ascii="Arial" w:hAnsi="Arial"/>
          <w:b w:val="0"/>
          <w:i/>
          <w:sz w:val="28"/>
          <w:szCs w:val="28"/>
        </w:rPr>
        <w:br w:type="page"/>
      </w:r>
      <w:r w:rsidR="00CC7A45" w:rsidRPr="00296EB5">
        <w:rPr>
          <w:rStyle w:val="A7"/>
          <w:rFonts w:ascii="Arial" w:hAnsi="Arial"/>
          <w:b w:val="0"/>
          <w:i/>
          <w:sz w:val="20"/>
          <w:szCs w:val="28"/>
        </w:rPr>
        <w:lastRenderedPageBreak/>
        <w:tab/>
      </w:r>
    </w:p>
    <w:p w14:paraId="50E5631A" w14:textId="77777777" w:rsidR="005B1276" w:rsidRDefault="005B1276">
      <w:pPr>
        <w:pStyle w:val="TOCHeading"/>
        <w:jc w:val="center"/>
        <w:rPr>
          <w:ins w:id="77" w:author="Ly, Tony" w:date="2016-03-07T14:37:00Z"/>
        </w:rPr>
        <w:pPrChange w:id="78" w:author="Ly, Tony" w:date="2016-03-07T14:37:00Z">
          <w:pPr>
            <w:pStyle w:val="TOCHeading"/>
          </w:pPr>
        </w:pPrChange>
      </w:pPr>
      <w:ins w:id="79" w:author="Ly, Tony" w:date="2016-03-07T14:37:00Z">
        <w:r>
          <w:t>Table of Contents</w:t>
        </w:r>
      </w:ins>
    </w:p>
    <w:p w14:paraId="5B319E74" w14:textId="77777777" w:rsidR="0085219D" w:rsidRPr="0085219D" w:rsidRDefault="005B1276">
      <w:pPr>
        <w:pStyle w:val="TOC1"/>
        <w:rPr>
          <w:ins w:id="80" w:author="Ly, Tony" w:date="2017-08-21T14:03:00Z"/>
          <w:rFonts w:asciiTheme="minorHAnsi" w:hAnsiTheme="minorHAnsi" w:cstheme="minorBidi"/>
          <w:i w:val="0"/>
          <w:noProof/>
          <w:sz w:val="20"/>
          <w:szCs w:val="20"/>
          <w:lang w:eastAsia="zh-TW"/>
          <w:rPrChange w:id="81" w:author="Ly, Tony" w:date="2017-08-21T14:04:00Z">
            <w:rPr>
              <w:ins w:id="82" w:author="Ly, Tony" w:date="2017-08-21T14:03:00Z"/>
              <w:rFonts w:asciiTheme="minorHAnsi" w:hAnsiTheme="minorHAnsi" w:cstheme="minorBidi"/>
              <w:i w:val="0"/>
              <w:noProof/>
              <w:sz w:val="22"/>
              <w:szCs w:val="22"/>
              <w:lang w:eastAsia="zh-TW"/>
            </w:rPr>
          </w:rPrChange>
        </w:rPr>
      </w:pPr>
      <w:ins w:id="83" w:author="Ly, Tony" w:date="2016-03-07T14:37:00Z">
        <w:r w:rsidRPr="0085219D">
          <w:rPr>
            <w:sz w:val="20"/>
            <w:szCs w:val="20"/>
            <w:rPrChange w:id="84" w:author="Ly, Tony" w:date="2017-08-21T14:01:00Z">
              <w:rPr/>
            </w:rPrChange>
          </w:rPr>
          <w:fldChar w:fldCharType="begin"/>
        </w:r>
        <w:r w:rsidRPr="0085219D">
          <w:rPr>
            <w:sz w:val="20"/>
            <w:szCs w:val="20"/>
            <w:rPrChange w:id="85" w:author="Ly, Tony" w:date="2017-08-21T14:01:00Z">
              <w:rPr/>
            </w:rPrChange>
          </w:rPr>
          <w:instrText xml:space="preserve"> TOC \o "1-3" \h \z \u </w:instrText>
        </w:r>
        <w:r w:rsidRPr="0085219D">
          <w:rPr>
            <w:sz w:val="20"/>
            <w:szCs w:val="20"/>
            <w:rPrChange w:id="86" w:author="Ly, Tony" w:date="2017-08-21T14:01:00Z">
              <w:rPr>
                <w:rFonts w:ascii="Times New Roman" w:hAnsi="Times New Roman"/>
                <w:b/>
                <w:bCs/>
                <w:i w:val="0"/>
                <w:noProof/>
                <w:sz w:val="24"/>
              </w:rPr>
            </w:rPrChange>
          </w:rPr>
          <w:fldChar w:fldCharType="separate"/>
        </w:r>
      </w:ins>
      <w:ins w:id="87" w:author="Ly, Tony" w:date="2017-08-21T14:03:00Z">
        <w:r w:rsidR="0085219D" w:rsidRPr="0085219D">
          <w:rPr>
            <w:rStyle w:val="Hyperlink"/>
            <w:noProof/>
            <w:sz w:val="20"/>
            <w:szCs w:val="20"/>
            <w:rPrChange w:id="88" w:author="Ly, Tony" w:date="2017-08-21T14:04:00Z">
              <w:rPr>
                <w:rStyle w:val="Hyperlink"/>
                <w:noProof/>
              </w:rPr>
            </w:rPrChange>
          </w:rPr>
          <w:fldChar w:fldCharType="begin"/>
        </w:r>
        <w:r w:rsidR="0085219D" w:rsidRPr="0085219D">
          <w:rPr>
            <w:rStyle w:val="Hyperlink"/>
            <w:noProof/>
            <w:sz w:val="20"/>
            <w:szCs w:val="20"/>
            <w:rPrChange w:id="89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="0085219D" w:rsidRPr="0085219D">
          <w:rPr>
            <w:noProof/>
            <w:sz w:val="20"/>
            <w:szCs w:val="20"/>
            <w:rPrChange w:id="90" w:author="Ly, Tony" w:date="2017-08-21T14:04:00Z">
              <w:rPr>
                <w:noProof/>
              </w:rPr>
            </w:rPrChange>
          </w:rPr>
          <w:instrText>HYPERLINK \l "_Toc491087552"</w:instrText>
        </w:r>
        <w:r w:rsidR="0085219D" w:rsidRPr="0085219D">
          <w:rPr>
            <w:rStyle w:val="Hyperlink"/>
            <w:noProof/>
            <w:sz w:val="20"/>
            <w:szCs w:val="20"/>
            <w:rPrChange w:id="91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="0085219D" w:rsidRPr="0085219D">
          <w:rPr>
            <w:rStyle w:val="Hyperlink"/>
            <w:noProof/>
            <w:sz w:val="20"/>
            <w:szCs w:val="20"/>
            <w:rPrChange w:id="92" w:author="Ly, Tony" w:date="2017-08-21T14:04:00Z">
              <w:rPr>
                <w:rStyle w:val="Hyperlink"/>
                <w:noProof/>
              </w:rPr>
            </w:rPrChange>
          </w:rPr>
          <w:fldChar w:fldCharType="separate"/>
        </w:r>
        <w:r w:rsidR="0085219D" w:rsidRPr="0085219D">
          <w:rPr>
            <w:rStyle w:val="Hyperlink"/>
            <w:noProof/>
            <w:sz w:val="20"/>
            <w:szCs w:val="20"/>
            <w:rPrChange w:id="93" w:author="Ly, Tony" w:date="2017-08-21T14:04:00Z">
              <w:rPr>
                <w:rStyle w:val="Hyperlink"/>
                <w:noProof/>
              </w:rPr>
            </w:rPrChange>
          </w:rPr>
          <w:t>Introduction</w:t>
        </w:r>
        <w:r w:rsidR="0085219D" w:rsidRPr="0085219D">
          <w:rPr>
            <w:noProof/>
            <w:webHidden/>
            <w:sz w:val="20"/>
            <w:szCs w:val="20"/>
            <w:rPrChange w:id="94" w:author="Ly, Tony" w:date="2017-08-21T14:04:00Z">
              <w:rPr>
                <w:noProof/>
                <w:webHidden/>
              </w:rPr>
            </w:rPrChange>
          </w:rPr>
          <w:tab/>
        </w:r>
        <w:r w:rsidR="0085219D" w:rsidRPr="0085219D">
          <w:rPr>
            <w:noProof/>
            <w:webHidden/>
            <w:sz w:val="20"/>
            <w:szCs w:val="20"/>
            <w:rPrChange w:id="95" w:author="Ly, Tony" w:date="2017-08-21T14:04:00Z">
              <w:rPr>
                <w:noProof/>
                <w:webHidden/>
              </w:rPr>
            </w:rPrChange>
          </w:rPr>
          <w:fldChar w:fldCharType="begin"/>
        </w:r>
        <w:r w:rsidR="0085219D" w:rsidRPr="0085219D">
          <w:rPr>
            <w:noProof/>
            <w:webHidden/>
            <w:sz w:val="20"/>
            <w:szCs w:val="20"/>
            <w:rPrChange w:id="96" w:author="Ly, Tony" w:date="2017-08-21T14:04:00Z">
              <w:rPr>
                <w:noProof/>
                <w:webHidden/>
              </w:rPr>
            </w:rPrChange>
          </w:rPr>
          <w:instrText xml:space="preserve"> PAGEREF _Toc491087552 \h </w:instrText>
        </w:r>
      </w:ins>
      <w:r w:rsidR="0085219D" w:rsidRPr="0085219D">
        <w:rPr>
          <w:noProof/>
          <w:webHidden/>
          <w:sz w:val="20"/>
          <w:szCs w:val="20"/>
          <w:rPrChange w:id="97" w:author="Ly, Tony" w:date="2017-08-21T14:04:00Z">
            <w:rPr>
              <w:noProof/>
              <w:webHidden/>
              <w:sz w:val="20"/>
              <w:szCs w:val="20"/>
            </w:rPr>
          </w:rPrChange>
        </w:rPr>
      </w:r>
      <w:r w:rsidR="0085219D" w:rsidRPr="0085219D">
        <w:rPr>
          <w:noProof/>
          <w:webHidden/>
          <w:sz w:val="20"/>
          <w:szCs w:val="20"/>
          <w:rPrChange w:id="98" w:author="Ly, Tony" w:date="2017-08-21T14:04:00Z">
            <w:rPr>
              <w:noProof/>
              <w:webHidden/>
            </w:rPr>
          </w:rPrChange>
        </w:rPr>
        <w:fldChar w:fldCharType="separate"/>
      </w:r>
      <w:ins w:id="99" w:author="Ly, Tony" w:date="2017-08-21T14:03:00Z">
        <w:r w:rsidR="0085219D" w:rsidRPr="0085219D">
          <w:rPr>
            <w:noProof/>
            <w:webHidden/>
            <w:sz w:val="20"/>
            <w:szCs w:val="20"/>
            <w:rPrChange w:id="100" w:author="Ly, Tony" w:date="2017-08-21T14:04:00Z">
              <w:rPr>
                <w:noProof/>
                <w:webHidden/>
              </w:rPr>
            </w:rPrChange>
          </w:rPr>
          <w:t>3</w:t>
        </w:r>
        <w:r w:rsidR="0085219D" w:rsidRPr="0085219D">
          <w:rPr>
            <w:noProof/>
            <w:webHidden/>
            <w:sz w:val="20"/>
            <w:szCs w:val="20"/>
            <w:rPrChange w:id="101" w:author="Ly, Tony" w:date="2017-08-21T14:04:00Z">
              <w:rPr>
                <w:noProof/>
                <w:webHidden/>
              </w:rPr>
            </w:rPrChange>
          </w:rPr>
          <w:fldChar w:fldCharType="end"/>
        </w:r>
        <w:r w:rsidR="0085219D" w:rsidRPr="0085219D">
          <w:rPr>
            <w:rStyle w:val="Hyperlink"/>
            <w:noProof/>
            <w:sz w:val="20"/>
            <w:szCs w:val="20"/>
            <w:rPrChange w:id="102" w:author="Ly, Tony" w:date="2017-08-21T14:04:00Z">
              <w:rPr>
                <w:rStyle w:val="Hyperlink"/>
                <w:noProof/>
              </w:rPr>
            </w:rPrChange>
          </w:rPr>
          <w:fldChar w:fldCharType="end"/>
        </w:r>
      </w:ins>
    </w:p>
    <w:p w14:paraId="19989F23" w14:textId="77777777" w:rsidR="0085219D" w:rsidRPr="0085219D" w:rsidRDefault="0085219D">
      <w:pPr>
        <w:pStyle w:val="TOC1"/>
        <w:rPr>
          <w:ins w:id="103" w:author="Ly, Tony" w:date="2017-08-21T14:03:00Z"/>
          <w:rFonts w:asciiTheme="minorHAnsi" w:hAnsiTheme="minorHAnsi" w:cstheme="minorBidi"/>
          <w:i w:val="0"/>
          <w:noProof/>
          <w:sz w:val="20"/>
          <w:szCs w:val="20"/>
          <w:lang w:eastAsia="zh-TW"/>
          <w:rPrChange w:id="104" w:author="Ly, Tony" w:date="2017-08-21T14:04:00Z">
            <w:rPr>
              <w:ins w:id="105" w:author="Ly, Tony" w:date="2017-08-21T14:03:00Z"/>
              <w:rFonts w:asciiTheme="minorHAnsi" w:hAnsiTheme="minorHAnsi" w:cstheme="minorBidi"/>
              <w:i w:val="0"/>
              <w:noProof/>
              <w:sz w:val="22"/>
              <w:szCs w:val="22"/>
              <w:lang w:eastAsia="zh-TW"/>
            </w:rPr>
          </w:rPrChange>
        </w:rPr>
      </w:pPr>
      <w:ins w:id="106" w:author="Ly, Tony" w:date="2017-08-21T14:03:00Z">
        <w:r w:rsidRPr="0085219D">
          <w:rPr>
            <w:rStyle w:val="Hyperlink"/>
            <w:noProof/>
            <w:sz w:val="20"/>
            <w:szCs w:val="20"/>
            <w:rPrChange w:id="107" w:author="Ly, Tony" w:date="2017-08-21T14:04:00Z">
              <w:rPr>
                <w:rStyle w:val="Hyperlink"/>
                <w:noProof/>
              </w:rPr>
            </w:rPrChange>
          </w:rPr>
          <w:fldChar w:fldCharType="begin"/>
        </w:r>
        <w:r w:rsidRPr="0085219D">
          <w:rPr>
            <w:rStyle w:val="Hyperlink"/>
            <w:noProof/>
            <w:sz w:val="20"/>
            <w:szCs w:val="20"/>
            <w:rPrChange w:id="108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noProof/>
            <w:sz w:val="20"/>
            <w:szCs w:val="20"/>
            <w:rPrChange w:id="109" w:author="Ly, Tony" w:date="2017-08-21T14:04:00Z">
              <w:rPr>
                <w:noProof/>
              </w:rPr>
            </w:rPrChange>
          </w:rPr>
          <w:instrText>HYPERLINK \l "_Toc491087553"</w:instrText>
        </w:r>
        <w:r w:rsidRPr="0085219D">
          <w:rPr>
            <w:rStyle w:val="Hyperlink"/>
            <w:noProof/>
            <w:sz w:val="20"/>
            <w:szCs w:val="20"/>
            <w:rPrChange w:id="110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rStyle w:val="Hyperlink"/>
            <w:noProof/>
            <w:sz w:val="20"/>
            <w:szCs w:val="20"/>
            <w:rPrChange w:id="111" w:author="Ly, Tony" w:date="2017-08-21T14:04:00Z">
              <w:rPr>
                <w:rStyle w:val="Hyperlink"/>
                <w:noProof/>
              </w:rPr>
            </w:rPrChange>
          </w:rPr>
          <w:fldChar w:fldCharType="separate"/>
        </w:r>
        <w:r w:rsidRPr="0085219D">
          <w:rPr>
            <w:rStyle w:val="Hyperlink"/>
            <w:noProof/>
            <w:sz w:val="20"/>
            <w:szCs w:val="20"/>
            <w:rPrChange w:id="112" w:author="Ly, Tony" w:date="2017-08-21T14:04:00Z">
              <w:rPr>
                <w:rStyle w:val="Hyperlink"/>
                <w:noProof/>
              </w:rPr>
            </w:rPrChange>
          </w:rPr>
          <w:t>Installing GLOVIA OM</w:t>
        </w:r>
        <w:r w:rsidRPr="0085219D">
          <w:rPr>
            <w:noProof/>
            <w:webHidden/>
            <w:sz w:val="20"/>
            <w:szCs w:val="20"/>
            <w:rPrChange w:id="113" w:author="Ly, Tony" w:date="2017-08-21T14:04:00Z">
              <w:rPr>
                <w:noProof/>
                <w:webHidden/>
              </w:rPr>
            </w:rPrChange>
          </w:rPr>
          <w:tab/>
        </w:r>
        <w:r w:rsidRPr="0085219D">
          <w:rPr>
            <w:noProof/>
            <w:webHidden/>
            <w:sz w:val="20"/>
            <w:szCs w:val="20"/>
            <w:rPrChange w:id="114" w:author="Ly, Tony" w:date="2017-08-21T14:04:00Z">
              <w:rPr>
                <w:noProof/>
                <w:webHidden/>
              </w:rPr>
            </w:rPrChange>
          </w:rPr>
          <w:fldChar w:fldCharType="begin"/>
        </w:r>
        <w:r w:rsidRPr="0085219D">
          <w:rPr>
            <w:noProof/>
            <w:webHidden/>
            <w:sz w:val="20"/>
            <w:szCs w:val="20"/>
            <w:rPrChange w:id="115" w:author="Ly, Tony" w:date="2017-08-21T14:04:00Z">
              <w:rPr>
                <w:noProof/>
                <w:webHidden/>
              </w:rPr>
            </w:rPrChange>
          </w:rPr>
          <w:instrText xml:space="preserve"> PAGEREF _Toc491087553 \h </w:instrText>
        </w:r>
      </w:ins>
      <w:r w:rsidRPr="0085219D">
        <w:rPr>
          <w:noProof/>
          <w:webHidden/>
          <w:sz w:val="20"/>
          <w:szCs w:val="20"/>
          <w:rPrChange w:id="116" w:author="Ly, Tony" w:date="2017-08-21T14:04:00Z">
            <w:rPr>
              <w:noProof/>
              <w:webHidden/>
              <w:sz w:val="20"/>
              <w:szCs w:val="20"/>
            </w:rPr>
          </w:rPrChange>
        </w:rPr>
      </w:r>
      <w:r w:rsidRPr="0085219D">
        <w:rPr>
          <w:noProof/>
          <w:webHidden/>
          <w:sz w:val="20"/>
          <w:szCs w:val="20"/>
          <w:rPrChange w:id="117" w:author="Ly, Tony" w:date="2017-08-21T14:04:00Z">
            <w:rPr>
              <w:noProof/>
              <w:webHidden/>
            </w:rPr>
          </w:rPrChange>
        </w:rPr>
        <w:fldChar w:fldCharType="separate"/>
      </w:r>
      <w:ins w:id="118" w:author="Ly, Tony" w:date="2017-08-21T14:03:00Z">
        <w:r w:rsidRPr="0085219D">
          <w:rPr>
            <w:noProof/>
            <w:webHidden/>
            <w:sz w:val="20"/>
            <w:szCs w:val="20"/>
            <w:rPrChange w:id="119" w:author="Ly, Tony" w:date="2017-08-21T14:04:00Z">
              <w:rPr>
                <w:noProof/>
                <w:webHidden/>
              </w:rPr>
            </w:rPrChange>
          </w:rPr>
          <w:t>4</w:t>
        </w:r>
        <w:r w:rsidRPr="0085219D">
          <w:rPr>
            <w:noProof/>
            <w:webHidden/>
            <w:sz w:val="20"/>
            <w:szCs w:val="20"/>
            <w:rPrChange w:id="120" w:author="Ly, Tony" w:date="2017-08-21T14:04:00Z">
              <w:rPr>
                <w:noProof/>
                <w:webHidden/>
              </w:rPr>
            </w:rPrChange>
          </w:rPr>
          <w:fldChar w:fldCharType="end"/>
        </w:r>
        <w:r w:rsidRPr="0085219D">
          <w:rPr>
            <w:rStyle w:val="Hyperlink"/>
            <w:noProof/>
            <w:sz w:val="20"/>
            <w:szCs w:val="20"/>
            <w:rPrChange w:id="121" w:author="Ly, Tony" w:date="2017-08-21T14:04:00Z">
              <w:rPr>
                <w:rStyle w:val="Hyperlink"/>
                <w:noProof/>
              </w:rPr>
            </w:rPrChange>
          </w:rPr>
          <w:fldChar w:fldCharType="end"/>
        </w:r>
      </w:ins>
    </w:p>
    <w:p w14:paraId="0F1DB0C6" w14:textId="77777777" w:rsidR="0085219D" w:rsidRPr="0085219D" w:rsidRDefault="0085219D">
      <w:pPr>
        <w:pStyle w:val="TOC1"/>
        <w:rPr>
          <w:ins w:id="122" w:author="Ly, Tony" w:date="2017-08-21T14:03:00Z"/>
          <w:rFonts w:asciiTheme="minorHAnsi" w:hAnsiTheme="minorHAnsi" w:cstheme="minorBidi"/>
          <w:i w:val="0"/>
          <w:noProof/>
          <w:sz w:val="20"/>
          <w:szCs w:val="20"/>
          <w:lang w:eastAsia="zh-TW"/>
          <w:rPrChange w:id="123" w:author="Ly, Tony" w:date="2017-08-21T14:04:00Z">
            <w:rPr>
              <w:ins w:id="124" w:author="Ly, Tony" w:date="2017-08-21T14:03:00Z"/>
              <w:rFonts w:asciiTheme="minorHAnsi" w:hAnsiTheme="minorHAnsi" w:cstheme="minorBidi"/>
              <w:i w:val="0"/>
              <w:noProof/>
              <w:sz w:val="22"/>
              <w:szCs w:val="22"/>
              <w:lang w:eastAsia="zh-TW"/>
            </w:rPr>
          </w:rPrChange>
        </w:rPr>
      </w:pPr>
      <w:ins w:id="125" w:author="Ly, Tony" w:date="2017-08-21T14:03:00Z">
        <w:r w:rsidRPr="0085219D">
          <w:rPr>
            <w:rStyle w:val="Hyperlink"/>
            <w:noProof/>
            <w:sz w:val="20"/>
            <w:szCs w:val="20"/>
            <w:rPrChange w:id="126" w:author="Ly, Tony" w:date="2017-08-21T14:04:00Z">
              <w:rPr>
                <w:rStyle w:val="Hyperlink"/>
                <w:noProof/>
              </w:rPr>
            </w:rPrChange>
          </w:rPr>
          <w:fldChar w:fldCharType="begin"/>
        </w:r>
        <w:r w:rsidRPr="0085219D">
          <w:rPr>
            <w:rStyle w:val="Hyperlink"/>
            <w:noProof/>
            <w:sz w:val="20"/>
            <w:szCs w:val="20"/>
            <w:rPrChange w:id="127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noProof/>
            <w:sz w:val="20"/>
            <w:szCs w:val="20"/>
            <w:rPrChange w:id="128" w:author="Ly, Tony" w:date="2017-08-21T14:04:00Z">
              <w:rPr>
                <w:noProof/>
              </w:rPr>
            </w:rPrChange>
          </w:rPr>
          <w:instrText>HYPERLINK \l "_Toc491087555"</w:instrText>
        </w:r>
        <w:r w:rsidRPr="0085219D">
          <w:rPr>
            <w:rStyle w:val="Hyperlink"/>
            <w:noProof/>
            <w:sz w:val="20"/>
            <w:szCs w:val="20"/>
            <w:rPrChange w:id="129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rStyle w:val="Hyperlink"/>
            <w:noProof/>
            <w:sz w:val="20"/>
            <w:szCs w:val="20"/>
            <w:rPrChange w:id="130" w:author="Ly, Tony" w:date="2017-08-21T14:04:00Z">
              <w:rPr>
                <w:rStyle w:val="Hyperlink"/>
                <w:noProof/>
              </w:rPr>
            </w:rPrChange>
          </w:rPr>
          <w:fldChar w:fldCharType="separate"/>
        </w:r>
        <w:r w:rsidRPr="0085219D">
          <w:rPr>
            <w:rStyle w:val="Hyperlink"/>
            <w:noProof/>
            <w:sz w:val="20"/>
            <w:szCs w:val="20"/>
            <w:rPrChange w:id="131" w:author="Ly, Tony" w:date="2017-08-21T14:04:00Z">
              <w:rPr>
                <w:rStyle w:val="Hyperlink"/>
                <w:noProof/>
              </w:rPr>
            </w:rPrChange>
          </w:rPr>
          <w:t>Next Steps:</w:t>
        </w:r>
        <w:r w:rsidRPr="0085219D">
          <w:rPr>
            <w:noProof/>
            <w:webHidden/>
            <w:sz w:val="20"/>
            <w:szCs w:val="20"/>
            <w:rPrChange w:id="132" w:author="Ly, Tony" w:date="2017-08-21T14:04:00Z">
              <w:rPr>
                <w:noProof/>
                <w:webHidden/>
              </w:rPr>
            </w:rPrChange>
          </w:rPr>
          <w:tab/>
        </w:r>
        <w:r w:rsidRPr="0085219D">
          <w:rPr>
            <w:noProof/>
            <w:webHidden/>
            <w:sz w:val="20"/>
            <w:szCs w:val="20"/>
            <w:rPrChange w:id="133" w:author="Ly, Tony" w:date="2017-08-21T14:04:00Z">
              <w:rPr>
                <w:noProof/>
                <w:webHidden/>
              </w:rPr>
            </w:rPrChange>
          </w:rPr>
          <w:fldChar w:fldCharType="begin"/>
        </w:r>
        <w:r w:rsidRPr="0085219D">
          <w:rPr>
            <w:noProof/>
            <w:webHidden/>
            <w:sz w:val="20"/>
            <w:szCs w:val="20"/>
            <w:rPrChange w:id="134" w:author="Ly, Tony" w:date="2017-08-21T14:04:00Z">
              <w:rPr>
                <w:noProof/>
                <w:webHidden/>
              </w:rPr>
            </w:rPrChange>
          </w:rPr>
          <w:instrText xml:space="preserve"> PAGEREF _Toc491087555 \h </w:instrText>
        </w:r>
      </w:ins>
      <w:r w:rsidRPr="0085219D">
        <w:rPr>
          <w:noProof/>
          <w:webHidden/>
          <w:sz w:val="20"/>
          <w:szCs w:val="20"/>
          <w:rPrChange w:id="135" w:author="Ly, Tony" w:date="2017-08-21T14:04:00Z">
            <w:rPr>
              <w:noProof/>
              <w:webHidden/>
              <w:sz w:val="20"/>
              <w:szCs w:val="20"/>
            </w:rPr>
          </w:rPrChange>
        </w:rPr>
      </w:r>
      <w:r w:rsidRPr="0085219D">
        <w:rPr>
          <w:noProof/>
          <w:webHidden/>
          <w:sz w:val="20"/>
          <w:szCs w:val="20"/>
          <w:rPrChange w:id="136" w:author="Ly, Tony" w:date="2017-08-21T14:04:00Z">
            <w:rPr>
              <w:noProof/>
              <w:webHidden/>
            </w:rPr>
          </w:rPrChange>
        </w:rPr>
        <w:fldChar w:fldCharType="separate"/>
      </w:r>
      <w:ins w:id="137" w:author="Ly, Tony" w:date="2017-08-21T14:03:00Z">
        <w:r w:rsidRPr="0085219D">
          <w:rPr>
            <w:noProof/>
            <w:webHidden/>
            <w:sz w:val="20"/>
            <w:szCs w:val="20"/>
            <w:rPrChange w:id="138" w:author="Ly, Tony" w:date="2017-08-21T14:04:00Z">
              <w:rPr>
                <w:noProof/>
                <w:webHidden/>
              </w:rPr>
            </w:rPrChange>
          </w:rPr>
          <w:t>5</w:t>
        </w:r>
        <w:r w:rsidRPr="0085219D">
          <w:rPr>
            <w:noProof/>
            <w:webHidden/>
            <w:sz w:val="20"/>
            <w:szCs w:val="20"/>
            <w:rPrChange w:id="139" w:author="Ly, Tony" w:date="2017-08-21T14:04:00Z">
              <w:rPr>
                <w:noProof/>
                <w:webHidden/>
              </w:rPr>
            </w:rPrChange>
          </w:rPr>
          <w:fldChar w:fldCharType="end"/>
        </w:r>
        <w:r w:rsidRPr="0085219D">
          <w:rPr>
            <w:rStyle w:val="Hyperlink"/>
            <w:noProof/>
            <w:sz w:val="20"/>
            <w:szCs w:val="20"/>
            <w:rPrChange w:id="140" w:author="Ly, Tony" w:date="2017-08-21T14:04:00Z">
              <w:rPr>
                <w:rStyle w:val="Hyperlink"/>
                <w:noProof/>
              </w:rPr>
            </w:rPrChange>
          </w:rPr>
          <w:fldChar w:fldCharType="end"/>
        </w:r>
      </w:ins>
    </w:p>
    <w:p w14:paraId="0113521B" w14:textId="77777777" w:rsidR="0085219D" w:rsidRPr="0085219D" w:rsidRDefault="0085219D">
      <w:pPr>
        <w:pStyle w:val="TOC1"/>
        <w:rPr>
          <w:ins w:id="141" w:author="Ly, Tony" w:date="2017-08-21T14:03:00Z"/>
          <w:rFonts w:asciiTheme="minorHAnsi" w:hAnsiTheme="minorHAnsi" w:cstheme="minorBidi"/>
          <w:i w:val="0"/>
          <w:noProof/>
          <w:sz w:val="20"/>
          <w:szCs w:val="20"/>
          <w:lang w:eastAsia="zh-TW"/>
          <w:rPrChange w:id="142" w:author="Ly, Tony" w:date="2017-08-21T14:04:00Z">
            <w:rPr>
              <w:ins w:id="143" w:author="Ly, Tony" w:date="2017-08-21T14:03:00Z"/>
              <w:rFonts w:asciiTheme="minorHAnsi" w:hAnsiTheme="minorHAnsi" w:cstheme="minorBidi"/>
              <w:i w:val="0"/>
              <w:noProof/>
              <w:sz w:val="22"/>
              <w:szCs w:val="22"/>
              <w:lang w:eastAsia="zh-TW"/>
            </w:rPr>
          </w:rPrChange>
        </w:rPr>
      </w:pPr>
      <w:ins w:id="144" w:author="Ly, Tony" w:date="2017-08-21T14:03:00Z">
        <w:r w:rsidRPr="0085219D">
          <w:rPr>
            <w:rStyle w:val="Hyperlink"/>
            <w:noProof/>
            <w:sz w:val="20"/>
            <w:szCs w:val="20"/>
            <w:rPrChange w:id="145" w:author="Ly, Tony" w:date="2017-08-21T14:04:00Z">
              <w:rPr>
                <w:rStyle w:val="Hyperlink"/>
                <w:noProof/>
              </w:rPr>
            </w:rPrChange>
          </w:rPr>
          <w:fldChar w:fldCharType="begin"/>
        </w:r>
        <w:r w:rsidRPr="0085219D">
          <w:rPr>
            <w:rStyle w:val="Hyperlink"/>
            <w:noProof/>
            <w:sz w:val="20"/>
            <w:szCs w:val="20"/>
            <w:rPrChange w:id="146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noProof/>
            <w:sz w:val="20"/>
            <w:szCs w:val="20"/>
            <w:rPrChange w:id="147" w:author="Ly, Tony" w:date="2017-08-21T14:04:00Z">
              <w:rPr>
                <w:noProof/>
              </w:rPr>
            </w:rPrChange>
          </w:rPr>
          <w:instrText>HYPERLINK \l "_Toc491087556"</w:instrText>
        </w:r>
        <w:r w:rsidRPr="0085219D">
          <w:rPr>
            <w:rStyle w:val="Hyperlink"/>
            <w:noProof/>
            <w:sz w:val="20"/>
            <w:szCs w:val="20"/>
            <w:rPrChange w:id="148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rStyle w:val="Hyperlink"/>
            <w:noProof/>
            <w:sz w:val="20"/>
            <w:szCs w:val="20"/>
            <w:rPrChange w:id="149" w:author="Ly, Tony" w:date="2017-08-21T14:04:00Z">
              <w:rPr>
                <w:rStyle w:val="Hyperlink"/>
                <w:noProof/>
              </w:rPr>
            </w:rPrChange>
          </w:rPr>
          <w:fldChar w:fldCharType="separate"/>
        </w:r>
        <w:r w:rsidRPr="0085219D">
          <w:rPr>
            <w:rStyle w:val="Hyperlink"/>
            <w:noProof/>
            <w:sz w:val="20"/>
            <w:szCs w:val="20"/>
            <w:rPrChange w:id="150" w:author="Ly, Tony" w:date="2017-08-21T14:04:00Z">
              <w:rPr>
                <w:rStyle w:val="Hyperlink"/>
                <w:noProof/>
              </w:rPr>
            </w:rPrChange>
          </w:rPr>
          <w:t>Contact:</w:t>
        </w:r>
        <w:r w:rsidRPr="0085219D">
          <w:rPr>
            <w:noProof/>
            <w:webHidden/>
            <w:sz w:val="20"/>
            <w:szCs w:val="20"/>
            <w:rPrChange w:id="151" w:author="Ly, Tony" w:date="2017-08-21T14:04:00Z">
              <w:rPr>
                <w:noProof/>
                <w:webHidden/>
              </w:rPr>
            </w:rPrChange>
          </w:rPr>
          <w:tab/>
        </w:r>
        <w:r w:rsidRPr="0085219D">
          <w:rPr>
            <w:noProof/>
            <w:webHidden/>
            <w:sz w:val="20"/>
            <w:szCs w:val="20"/>
            <w:rPrChange w:id="152" w:author="Ly, Tony" w:date="2017-08-21T14:04:00Z">
              <w:rPr>
                <w:noProof/>
                <w:webHidden/>
              </w:rPr>
            </w:rPrChange>
          </w:rPr>
          <w:fldChar w:fldCharType="begin"/>
        </w:r>
        <w:r w:rsidRPr="0085219D">
          <w:rPr>
            <w:noProof/>
            <w:webHidden/>
            <w:sz w:val="20"/>
            <w:szCs w:val="20"/>
            <w:rPrChange w:id="153" w:author="Ly, Tony" w:date="2017-08-21T14:04:00Z">
              <w:rPr>
                <w:noProof/>
                <w:webHidden/>
              </w:rPr>
            </w:rPrChange>
          </w:rPr>
          <w:instrText xml:space="preserve"> PAGEREF _Toc491087556 \h </w:instrText>
        </w:r>
      </w:ins>
      <w:r w:rsidRPr="0085219D">
        <w:rPr>
          <w:noProof/>
          <w:webHidden/>
          <w:sz w:val="20"/>
          <w:szCs w:val="20"/>
          <w:rPrChange w:id="154" w:author="Ly, Tony" w:date="2017-08-21T14:04:00Z">
            <w:rPr>
              <w:noProof/>
              <w:webHidden/>
              <w:sz w:val="20"/>
              <w:szCs w:val="20"/>
            </w:rPr>
          </w:rPrChange>
        </w:rPr>
      </w:r>
      <w:r w:rsidRPr="0085219D">
        <w:rPr>
          <w:noProof/>
          <w:webHidden/>
          <w:sz w:val="20"/>
          <w:szCs w:val="20"/>
          <w:rPrChange w:id="155" w:author="Ly, Tony" w:date="2017-08-21T14:04:00Z">
            <w:rPr>
              <w:noProof/>
              <w:webHidden/>
            </w:rPr>
          </w:rPrChange>
        </w:rPr>
        <w:fldChar w:fldCharType="separate"/>
      </w:r>
      <w:ins w:id="156" w:author="Ly, Tony" w:date="2017-08-21T14:03:00Z">
        <w:r w:rsidRPr="0085219D">
          <w:rPr>
            <w:noProof/>
            <w:webHidden/>
            <w:sz w:val="20"/>
            <w:szCs w:val="20"/>
            <w:rPrChange w:id="157" w:author="Ly, Tony" w:date="2017-08-21T14:04:00Z">
              <w:rPr>
                <w:noProof/>
                <w:webHidden/>
              </w:rPr>
            </w:rPrChange>
          </w:rPr>
          <w:t>5</w:t>
        </w:r>
        <w:r w:rsidRPr="0085219D">
          <w:rPr>
            <w:noProof/>
            <w:webHidden/>
            <w:sz w:val="20"/>
            <w:szCs w:val="20"/>
            <w:rPrChange w:id="158" w:author="Ly, Tony" w:date="2017-08-21T14:04:00Z">
              <w:rPr>
                <w:noProof/>
                <w:webHidden/>
              </w:rPr>
            </w:rPrChange>
          </w:rPr>
          <w:fldChar w:fldCharType="end"/>
        </w:r>
        <w:r w:rsidRPr="0085219D">
          <w:rPr>
            <w:rStyle w:val="Hyperlink"/>
            <w:noProof/>
            <w:sz w:val="20"/>
            <w:szCs w:val="20"/>
            <w:rPrChange w:id="159" w:author="Ly, Tony" w:date="2017-08-21T14:04:00Z">
              <w:rPr>
                <w:rStyle w:val="Hyperlink"/>
                <w:noProof/>
              </w:rPr>
            </w:rPrChange>
          </w:rPr>
          <w:fldChar w:fldCharType="end"/>
        </w:r>
      </w:ins>
    </w:p>
    <w:p w14:paraId="5D4195CC" w14:textId="77777777" w:rsidR="0085219D" w:rsidRPr="0085219D" w:rsidRDefault="0085219D">
      <w:pPr>
        <w:pStyle w:val="TOC1"/>
        <w:rPr>
          <w:ins w:id="160" w:author="Ly, Tony" w:date="2017-08-21T14:03:00Z"/>
          <w:rFonts w:asciiTheme="minorHAnsi" w:hAnsiTheme="minorHAnsi" w:cstheme="minorBidi"/>
          <w:i w:val="0"/>
          <w:noProof/>
          <w:sz w:val="20"/>
          <w:szCs w:val="20"/>
          <w:lang w:eastAsia="zh-TW"/>
          <w:rPrChange w:id="161" w:author="Ly, Tony" w:date="2017-08-21T14:04:00Z">
            <w:rPr>
              <w:ins w:id="162" w:author="Ly, Tony" w:date="2017-08-21T14:03:00Z"/>
              <w:rFonts w:asciiTheme="minorHAnsi" w:hAnsiTheme="minorHAnsi" w:cstheme="minorBidi"/>
              <w:i w:val="0"/>
              <w:noProof/>
              <w:sz w:val="22"/>
              <w:szCs w:val="22"/>
              <w:lang w:eastAsia="zh-TW"/>
            </w:rPr>
          </w:rPrChange>
        </w:rPr>
      </w:pPr>
      <w:ins w:id="163" w:author="Ly, Tony" w:date="2017-08-21T14:03:00Z">
        <w:r w:rsidRPr="0085219D">
          <w:rPr>
            <w:rStyle w:val="Hyperlink"/>
            <w:noProof/>
            <w:sz w:val="20"/>
            <w:szCs w:val="20"/>
            <w:rPrChange w:id="164" w:author="Ly, Tony" w:date="2017-08-21T14:04:00Z">
              <w:rPr>
                <w:rStyle w:val="Hyperlink"/>
                <w:noProof/>
              </w:rPr>
            </w:rPrChange>
          </w:rPr>
          <w:fldChar w:fldCharType="begin"/>
        </w:r>
        <w:r w:rsidRPr="0085219D">
          <w:rPr>
            <w:rStyle w:val="Hyperlink"/>
            <w:noProof/>
            <w:sz w:val="20"/>
            <w:szCs w:val="20"/>
            <w:rPrChange w:id="165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noProof/>
            <w:sz w:val="20"/>
            <w:szCs w:val="20"/>
            <w:rPrChange w:id="166" w:author="Ly, Tony" w:date="2017-08-21T14:04:00Z">
              <w:rPr>
                <w:noProof/>
              </w:rPr>
            </w:rPrChange>
          </w:rPr>
          <w:instrText>HYPERLINK \l "_Toc491087557"</w:instrText>
        </w:r>
        <w:r w:rsidRPr="0085219D">
          <w:rPr>
            <w:rStyle w:val="Hyperlink"/>
            <w:noProof/>
            <w:sz w:val="20"/>
            <w:szCs w:val="20"/>
            <w:rPrChange w:id="167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rStyle w:val="Hyperlink"/>
            <w:noProof/>
            <w:sz w:val="20"/>
            <w:szCs w:val="20"/>
            <w:rPrChange w:id="168" w:author="Ly, Tony" w:date="2017-08-21T14:04:00Z">
              <w:rPr>
                <w:rStyle w:val="Hyperlink"/>
                <w:noProof/>
              </w:rPr>
            </w:rPrChange>
          </w:rPr>
          <w:fldChar w:fldCharType="separate"/>
        </w:r>
        <w:r w:rsidRPr="0085219D">
          <w:rPr>
            <w:rStyle w:val="Hyperlink"/>
            <w:noProof/>
            <w:sz w:val="20"/>
            <w:szCs w:val="20"/>
            <w:rPrChange w:id="169" w:author="Ly, Tony" w:date="2017-08-21T14:04:00Z">
              <w:rPr>
                <w:rStyle w:val="Hyperlink"/>
                <w:noProof/>
              </w:rPr>
            </w:rPrChange>
          </w:rPr>
          <w:t>Upgrading GLOVIA OM</w:t>
        </w:r>
        <w:r w:rsidRPr="0085219D">
          <w:rPr>
            <w:noProof/>
            <w:webHidden/>
            <w:sz w:val="20"/>
            <w:szCs w:val="20"/>
            <w:rPrChange w:id="170" w:author="Ly, Tony" w:date="2017-08-21T14:04:00Z">
              <w:rPr>
                <w:noProof/>
                <w:webHidden/>
              </w:rPr>
            </w:rPrChange>
          </w:rPr>
          <w:tab/>
        </w:r>
        <w:r w:rsidRPr="0085219D">
          <w:rPr>
            <w:noProof/>
            <w:webHidden/>
            <w:sz w:val="20"/>
            <w:szCs w:val="20"/>
            <w:rPrChange w:id="171" w:author="Ly, Tony" w:date="2017-08-21T14:04:00Z">
              <w:rPr>
                <w:noProof/>
                <w:webHidden/>
              </w:rPr>
            </w:rPrChange>
          </w:rPr>
          <w:fldChar w:fldCharType="begin"/>
        </w:r>
        <w:r w:rsidRPr="0085219D">
          <w:rPr>
            <w:noProof/>
            <w:webHidden/>
            <w:sz w:val="20"/>
            <w:szCs w:val="20"/>
            <w:rPrChange w:id="172" w:author="Ly, Tony" w:date="2017-08-21T14:04:00Z">
              <w:rPr>
                <w:noProof/>
                <w:webHidden/>
              </w:rPr>
            </w:rPrChange>
          </w:rPr>
          <w:instrText xml:space="preserve"> PAGEREF _Toc491087557 \h </w:instrText>
        </w:r>
      </w:ins>
      <w:r w:rsidRPr="0085219D">
        <w:rPr>
          <w:noProof/>
          <w:webHidden/>
          <w:sz w:val="20"/>
          <w:szCs w:val="20"/>
          <w:rPrChange w:id="173" w:author="Ly, Tony" w:date="2017-08-21T14:04:00Z">
            <w:rPr>
              <w:noProof/>
              <w:webHidden/>
              <w:sz w:val="20"/>
              <w:szCs w:val="20"/>
            </w:rPr>
          </w:rPrChange>
        </w:rPr>
      </w:r>
      <w:r w:rsidRPr="0085219D">
        <w:rPr>
          <w:noProof/>
          <w:webHidden/>
          <w:sz w:val="20"/>
          <w:szCs w:val="20"/>
          <w:rPrChange w:id="174" w:author="Ly, Tony" w:date="2017-08-21T14:04:00Z">
            <w:rPr>
              <w:noProof/>
              <w:webHidden/>
            </w:rPr>
          </w:rPrChange>
        </w:rPr>
        <w:fldChar w:fldCharType="separate"/>
      </w:r>
      <w:ins w:id="175" w:author="Ly, Tony" w:date="2017-08-21T14:03:00Z">
        <w:r w:rsidRPr="0085219D">
          <w:rPr>
            <w:noProof/>
            <w:webHidden/>
            <w:sz w:val="20"/>
            <w:szCs w:val="20"/>
            <w:rPrChange w:id="176" w:author="Ly, Tony" w:date="2017-08-21T14:04:00Z">
              <w:rPr>
                <w:noProof/>
                <w:webHidden/>
              </w:rPr>
            </w:rPrChange>
          </w:rPr>
          <w:t>6</w:t>
        </w:r>
        <w:r w:rsidRPr="0085219D">
          <w:rPr>
            <w:noProof/>
            <w:webHidden/>
            <w:sz w:val="20"/>
            <w:szCs w:val="20"/>
            <w:rPrChange w:id="177" w:author="Ly, Tony" w:date="2017-08-21T14:04:00Z">
              <w:rPr>
                <w:noProof/>
                <w:webHidden/>
              </w:rPr>
            </w:rPrChange>
          </w:rPr>
          <w:fldChar w:fldCharType="end"/>
        </w:r>
        <w:r w:rsidRPr="0085219D">
          <w:rPr>
            <w:rStyle w:val="Hyperlink"/>
            <w:noProof/>
            <w:sz w:val="20"/>
            <w:szCs w:val="20"/>
            <w:rPrChange w:id="178" w:author="Ly, Tony" w:date="2017-08-21T14:04:00Z">
              <w:rPr>
                <w:rStyle w:val="Hyperlink"/>
                <w:noProof/>
              </w:rPr>
            </w:rPrChange>
          </w:rPr>
          <w:fldChar w:fldCharType="end"/>
        </w:r>
      </w:ins>
    </w:p>
    <w:p w14:paraId="381C9199" w14:textId="77777777" w:rsidR="0085219D" w:rsidRPr="0085219D" w:rsidRDefault="0085219D">
      <w:pPr>
        <w:pStyle w:val="TOC1"/>
        <w:rPr>
          <w:ins w:id="179" w:author="Ly, Tony" w:date="2017-08-21T14:03:00Z"/>
          <w:rFonts w:asciiTheme="minorHAnsi" w:hAnsiTheme="minorHAnsi" w:cstheme="minorBidi"/>
          <w:i w:val="0"/>
          <w:noProof/>
          <w:sz w:val="20"/>
          <w:szCs w:val="20"/>
          <w:lang w:eastAsia="zh-TW"/>
          <w:rPrChange w:id="180" w:author="Ly, Tony" w:date="2017-08-21T14:04:00Z">
            <w:rPr>
              <w:ins w:id="181" w:author="Ly, Tony" w:date="2017-08-21T14:03:00Z"/>
              <w:rFonts w:asciiTheme="minorHAnsi" w:hAnsiTheme="minorHAnsi" w:cstheme="minorBidi"/>
              <w:i w:val="0"/>
              <w:noProof/>
              <w:sz w:val="22"/>
              <w:szCs w:val="22"/>
              <w:lang w:eastAsia="zh-TW"/>
            </w:rPr>
          </w:rPrChange>
        </w:rPr>
      </w:pPr>
      <w:ins w:id="182" w:author="Ly, Tony" w:date="2017-08-21T14:03:00Z">
        <w:r w:rsidRPr="0085219D">
          <w:rPr>
            <w:rStyle w:val="Hyperlink"/>
            <w:noProof/>
            <w:sz w:val="20"/>
            <w:szCs w:val="20"/>
            <w:rPrChange w:id="183" w:author="Ly, Tony" w:date="2017-08-21T14:04:00Z">
              <w:rPr>
                <w:rStyle w:val="Hyperlink"/>
                <w:noProof/>
              </w:rPr>
            </w:rPrChange>
          </w:rPr>
          <w:fldChar w:fldCharType="begin"/>
        </w:r>
        <w:r w:rsidRPr="0085219D">
          <w:rPr>
            <w:rStyle w:val="Hyperlink"/>
            <w:noProof/>
            <w:sz w:val="20"/>
            <w:szCs w:val="20"/>
            <w:rPrChange w:id="184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noProof/>
            <w:sz w:val="20"/>
            <w:szCs w:val="20"/>
            <w:rPrChange w:id="185" w:author="Ly, Tony" w:date="2017-08-21T14:04:00Z">
              <w:rPr>
                <w:noProof/>
              </w:rPr>
            </w:rPrChange>
          </w:rPr>
          <w:instrText>HYPERLINK \l "_Toc491087558"</w:instrText>
        </w:r>
        <w:r w:rsidRPr="0085219D">
          <w:rPr>
            <w:rStyle w:val="Hyperlink"/>
            <w:noProof/>
            <w:sz w:val="20"/>
            <w:szCs w:val="20"/>
            <w:rPrChange w:id="186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rStyle w:val="Hyperlink"/>
            <w:noProof/>
            <w:sz w:val="20"/>
            <w:szCs w:val="20"/>
            <w:rPrChange w:id="187" w:author="Ly, Tony" w:date="2017-08-21T14:04:00Z">
              <w:rPr>
                <w:rStyle w:val="Hyperlink"/>
                <w:noProof/>
              </w:rPr>
            </w:rPrChange>
          </w:rPr>
          <w:fldChar w:fldCharType="separate"/>
        </w:r>
        <w:r w:rsidRPr="0085219D">
          <w:rPr>
            <w:rStyle w:val="Hyperlink"/>
            <w:noProof/>
            <w:sz w:val="20"/>
            <w:szCs w:val="20"/>
            <w:rPrChange w:id="188" w:author="Ly, Tony" w:date="2017-08-21T14:04:00Z">
              <w:rPr>
                <w:rStyle w:val="Hyperlink"/>
                <w:noProof/>
              </w:rPr>
            </w:rPrChange>
          </w:rPr>
          <w:t>Next Steps:</w:t>
        </w:r>
        <w:r w:rsidRPr="0085219D">
          <w:rPr>
            <w:noProof/>
            <w:webHidden/>
            <w:sz w:val="20"/>
            <w:szCs w:val="20"/>
            <w:rPrChange w:id="189" w:author="Ly, Tony" w:date="2017-08-21T14:04:00Z">
              <w:rPr>
                <w:noProof/>
                <w:webHidden/>
              </w:rPr>
            </w:rPrChange>
          </w:rPr>
          <w:tab/>
        </w:r>
        <w:r w:rsidRPr="0085219D">
          <w:rPr>
            <w:noProof/>
            <w:webHidden/>
            <w:sz w:val="20"/>
            <w:szCs w:val="20"/>
            <w:rPrChange w:id="190" w:author="Ly, Tony" w:date="2017-08-21T14:04:00Z">
              <w:rPr>
                <w:noProof/>
                <w:webHidden/>
              </w:rPr>
            </w:rPrChange>
          </w:rPr>
          <w:fldChar w:fldCharType="begin"/>
        </w:r>
        <w:r w:rsidRPr="0085219D">
          <w:rPr>
            <w:noProof/>
            <w:webHidden/>
            <w:sz w:val="20"/>
            <w:szCs w:val="20"/>
            <w:rPrChange w:id="191" w:author="Ly, Tony" w:date="2017-08-21T14:04:00Z">
              <w:rPr>
                <w:noProof/>
                <w:webHidden/>
              </w:rPr>
            </w:rPrChange>
          </w:rPr>
          <w:instrText xml:space="preserve"> PAGEREF _Toc491087558 \h </w:instrText>
        </w:r>
      </w:ins>
      <w:r w:rsidRPr="0085219D">
        <w:rPr>
          <w:noProof/>
          <w:webHidden/>
          <w:sz w:val="20"/>
          <w:szCs w:val="20"/>
          <w:rPrChange w:id="192" w:author="Ly, Tony" w:date="2017-08-21T14:04:00Z">
            <w:rPr>
              <w:noProof/>
              <w:webHidden/>
              <w:sz w:val="20"/>
              <w:szCs w:val="20"/>
            </w:rPr>
          </w:rPrChange>
        </w:rPr>
      </w:r>
      <w:r w:rsidRPr="0085219D">
        <w:rPr>
          <w:noProof/>
          <w:webHidden/>
          <w:sz w:val="20"/>
          <w:szCs w:val="20"/>
          <w:rPrChange w:id="193" w:author="Ly, Tony" w:date="2017-08-21T14:04:00Z">
            <w:rPr>
              <w:noProof/>
              <w:webHidden/>
            </w:rPr>
          </w:rPrChange>
        </w:rPr>
        <w:fldChar w:fldCharType="separate"/>
      </w:r>
      <w:ins w:id="194" w:author="Ly, Tony" w:date="2017-08-21T14:03:00Z">
        <w:r w:rsidRPr="0085219D">
          <w:rPr>
            <w:noProof/>
            <w:webHidden/>
            <w:sz w:val="20"/>
            <w:szCs w:val="20"/>
            <w:rPrChange w:id="195" w:author="Ly, Tony" w:date="2017-08-21T14:04:00Z">
              <w:rPr>
                <w:noProof/>
                <w:webHidden/>
              </w:rPr>
            </w:rPrChange>
          </w:rPr>
          <w:t>7</w:t>
        </w:r>
        <w:r w:rsidRPr="0085219D">
          <w:rPr>
            <w:noProof/>
            <w:webHidden/>
            <w:sz w:val="20"/>
            <w:szCs w:val="20"/>
            <w:rPrChange w:id="196" w:author="Ly, Tony" w:date="2017-08-21T14:04:00Z">
              <w:rPr>
                <w:noProof/>
                <w:webHidden/>
              </w:rPr>
            </w:rPrChange>
          </w:rPr>
          <w:fldChar w:fldCharType="end"/>
        </w:r>
        <w:r w:rsidRPr="0085219D">
          <w:rPr>
            <w:rStyle w:val="Hyperlink"/>
            <w:noProof/>
            <w:sz w:val="20"/>
            <w:szCs w:val="20"/>
            <w:rPrChange w:id="197" w:author="Ly, Tony" w:date="2017-08-21T14:04:00Z">
              <w:rPr>
                <w:rStyle w:val="Hyperlink"/>
                <w:noProof/>
              </w:rPr>
            </w:rPrChange>
          </w:rPr>
          <w:fldChar w:fldCharType="end"/>
        </w:r>
      </w:ins>
    </w:p>
    <w:p w14:paraId="3B0A5B65" w14:textId="77777777" w:rsidR="0085219D" w:rsidRPr="0085219D" w:rsidRDefault="0085219D">
      <w:pPr>
        <w:pStyle w:val="TOC1"/>
        <w:rPr>
          <w:ins w:id="198" w:author="Ly, Tony" w:date="2017-08-21T14:03:00Z"/>
          <w:rFonts w:asciiTheme="minorHAnsi" w:hAnsiTheme="minorHAnsi" w:cstheme="minorBidi"/>
          <w:i w:val="0"/>
          <w:noProof/>
          <w:sz w:val="20"/>
          <w:szCs w:val="20"/>
          <w:lang w:eastAsia="zh-TW"/>
          <w:rPrChange w:id="199" w:author="Ly, Tony" w:date="2017-08-21T14:04:00Z">
            <w:rPr>
              <w:ins w:id="200" w:author="Ly, Tony" w:date="2017-08-21T14:03:00Z"/>
              <w:rFonts w:asciiTheme="minorHAnsi" w:hAnsiTheme="minorHAnsi" w:cstheme="minorBidi"/>
              <w:i w:val="0"/>
              <w:noProof/>
              <w:sz w:val="22"/>
              <w:szCs w:val="22"/>
              <w:lang w:eastAsia="zh-TW"/>
            </w:rPr>
          </w:rPrChange>
        </w:rPr>
      </w:pPr>
      <w:ins w:id="201" w:author="Ly, Tony" w:date="2017-08-21T14:03:00Z">
        <w:r w:rsidRPr="0085219D">
          <w:rPr>
            <w:rStyle w:val="Hyperlink"/>
            <w:noProof/>
            <w:sz w:val="20"/>
            <w:szCs w:val="20"/>
            <w:rPrChange w:id="202" w:author="Ly, Tony" w:date="2017-08-21T14:04:00Z">
              <w:rPr>
                <w:rStyle w:val="Hyperlink"/>
                <w:noProof/>
              </w:rPr>
            </w:rPrChange>
          </w:rPr>
          <w:fldChar w:fldCharType="begin"/>
        </w:r>
        <w:r w:rsidRPr="0085219D">
          <w:rPr>
            <w:rStyle w:val="Hyperlink"/>
            <w:noProof/>
            <w:sz w:val="20"/>
            <w:szCs w:val="20"/>
            <w:rPrChange w:id="203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noProof/>
            <w:sz w:val="20"/>
            <w:szCs w:val="20"/>
            <w:rPrChange w:id="204" w:author="Ly, Tony" w:date="2017-08-21T14:04:00Z">
              <w:rPr>
                <w:noProof/>
              </w:rPr>
            </w:rPrChange>
          </w:rPr>
          <w:instrText>HYPERLINK \l "_Toc491087559"</w:instrText>
        </w:r>
        <w:r w:rsidRPr="0085219D">
          <w:rPr>
            <w:rStyle w:val="Hyperlink"/>
            <w:noProof/>
            <w:sz w:val="20"/>
            <w:szCs w:val="20"/>
            <w:rPrChange w:id="205" w:author="Ly, Tony" w:date="2017-08-21T14:04:00Z">
              <w:rPr>
                <w:rStyle w:val="Hyperlink"/>
                <w:noProof/>
              </w:rPr>
            </w:rPrChange>
          </w:rPr>
          <w:instrText xml:space="preserve"> </w:instrText>
        </w:r>
        <w:r w:rsidRPr="0085219D">
          <w:rPr>
            <w:rStyle w:val="Hyperlink"/>
            <w:noProof/>
            <w:sz w:val="20"/>
            <w:szCs w:val="20"/>
            <w:rPrChange w:id="206" w:author="Ly, Tony" w:date="2017-08-21T14:04:00Z">
              <w:rPr>
                <w:rStyle w:val="Hyperlink"/>
                <w:noProof/>
              </w:rPr>
            </w:rPrChange>
          </w:rPr>
          <w:fldChar w:fldCharType="separate"/>
        </w:r>
        <w:r w:rsidRPr="0085219D">
          <w:rPr>
            <w:rStyle w:val="Hyperlink"/>
            <w:noProof/>
            <w:sz w:val="20"/>
            <w:szCs w:val="20"/>
            <w:rPrChange w:id="207" w:author="Ly, Tony" w:date="2017-08-21T14:04:00Z">
              <w:rPr>
                <w:rStyle w:val="Hyperlink"/>
                <w:noProof/>
              </w:rPr>
            </w:rPrChange>
          </w:rPr>
          <w:t>Contact:</w:t>
        </w:r>
        <w:r w:rsidRPr="0085219D">
          <w:rPr>
            <w:noProof/>
            <w:webHidden/>
            <w:sz w:val="20"/>
            <w:szCs w:val="20"/>
            <w:rPrChange w:id="208" w:author="Ly, Tony" w:date="2017-08-21T14:04:00Z">
              <w:rPr>
                <w:noProof/>
                <w:webHidden/>
              </w:rPr>
            </w:rPrChange>
          </w:rPr>
          <w:tab/>
        </w:r>
        <w:r w:rsidRPr="0085219D">
          <w:rPr>
            <w:noProof/>
            <w:webHidden/>
            <w:sz w:val="20"/>
            <w:szCs w:val="20"/>
            <w:rPrChange w:id="209" w:author="Ly, Tony" w:date="2017-08-21T14:04:00Z">
              <w:rPr>
                <w:noProof/>
                <w:webHidden/>
              </w:rPr>
            </w:rPrChange>
          </w:rPr>
          <w:fldChar w:fldCharType="begin"/>
        </w:r>
        <w:r w:rsidRPr="0085219D">
          <w:rPr>
            <w:noProof/>
            <w:webHidden/>
            <w:sz w:val="20"/>
            <w:szCs w:val="20"/>
            <w:rPrChange w:id="210" w:author="Ly, Tony" w:date="2017-08-21T14:04:00Z">
              <w:rPr>
                <w:noProof/>
                <w:webHidden/>
              </w:rPr>
            </w:rPrChange>
          </w:rPr>
          <w:instrText xml:space="preserve"> PAGEREF _Toc491087559 \h </w:instrText>
        </w:r>
      </w:ins>
      <w:r w:rsidRPr="0085219D">
        <w:rPr>
          <w:noProof/>
          <w:webHidden/>
          <w:sz w:val="20"/>
          <w:szCs w:val="20"/>
          <w:rPrChange w:id="211" w:author="Ly, Tony" w:date="2017-08-21T14:04:00Z">
            <w:rPr>
              <w:noProof/>
              <w:webHidden/>
              <w:sz w:val="20"/>
              <w:szCs w:val="20"/>
            </w:rPr>
          </w:rPrChange>
        </w:rPr>
      </w:r>
      <w:r w:rsidRPr="0085219D">
        <w:rPr>
          <w:noProof/>
          <w:webHidden/>
          <w:sz w:val="20"/>
          <w:szCs w:val="20"/>
          <w:rPrChange w:id="212" w:author="Ly, Tony" w:date="2017-08-21T14:04:00Z">
            <w:rPr>
              <w:noProof/>
              <w:webHidden/>
            </w:rPr>
          </w:rPrChange>
        </w:rPr>
        <w:fldChar w:fldCharType="separate"/>
      </w:r>
      <w:ins w:id="213" w:author="Ly, Tony" w:date="2017-08-21T14:03:00Z">
        <w:r w:rsidRPr="0085219D">
          <w:rPr>
            <w:noProof/>
            <w:webHidden/>
            <w:sz w:val="20"/>
            <w:szCs w:val="20"/>
            <w:rPrChange w:id="214" w:author="Ly, Tony" w:date="2017-08-21T14:04:00Z">
              <w:rPr>
                <w:noProof/>
                <w:webHidden/>
              </w:rPr>
            </w:rPrChange>
          </w:rPr>
          <w:t>7</w:t>
        </w:r>
        <w:r w:rsidRPr="0085219D">
          <w:rPr>
            <w:noProof/>
            <w:webHidden/>
            <w:sz w:val="20"/>
            <w:szCs w:val="20"/>
            <w:rPrChange w:id="215" w:author="Ly, Tony" w:date="2017-08-21T14:04:00Z">
              <w:rPr>
                <w:noProof/>
                <w:webHidden/>
              </w:rPr>
            </w:rPrChange>
          </w:rPr>
          <w:fldChar w:fldCharType="end"/>
        </w:r>
        <w:r w:rsidRPr="0085219D">
          <w:rPr>
            <w:rStyle w:val="Hyperlink"/>
            <w:noProof/>
            <w:sz w:val="20"/>
            <w:szCs w:val="20"/>
            <w:rPrChange w:id="216" w:author="Ly, Tony" w:date="2017-08-21T14:04:00Z">
              <w:rPr>
                <w:rStyle w:val="Hyperlink"/>
                <w:noProof/>
              </w:rPr>
            </w:rPrChange>
          </w:rPr>
          <w:fldChar w:fldCharType="end"/>
        </w:r>
      </w:ins>
    </w:p>
    <w:p w14:paraId="6328D8F4" w14:textId="77777777" w:rsidR="005B1276" w:rsidRPr="0085219D" w:rsidDel="0085219D" w:rsidRDefault="005B1276">
      <w:pPr>
        <w:pStyle w:val="TOC1"/>
        <w:rPr>
          <w:del w:id="217" w:author="Ly, Tony" w:date="2017-08-21T14:00:00Z"/>
          <w:rFonts w:ascii="Calibri" w:hAnsi="Calibri"/>
          <w:i w:val="0"/>
          <w:noProof/>
          <w:sz w:val="20"/>
          <w:szCs w:val="20"/>
          <w:lang w:eastAsia="zh-TW"/>
          <w:rPrChange w:id="218" w:author="Ly, Tony" w:date="2017-08-21T14:04:00Z">
            <w:rPr>
              <w:del w:id="219" w:author="Ly, Tony" w:date="2017-08-21T14:00:00Z"/>
              <w:rFonts w:ascii="Calibri" w:hAnsi="Calibri"/>
              <w:i w:val="0"/>
              <w:noProof/>
              <w:sz w:val="22"/>
              <w:szCs w:val="22"/>
              <w:lang w:eastAsia="zh-TW"/>
            </w:rPr>
          </w:rPrChange>
        </w:rPr>
      </w:pPr>
      <w:del w:id="220" w:author="Ly, Tony" w:date="2017-08-21T14:00:00Z">
        <w:r w:rsidRPr="0085219D" w:rsidDel="0085219D">
          <w:rPr>
            <w:rStyle w:val="Hyperlink"/>
            <w:i w:val="0"/>
            <w:noProof/>
            <w:sz w:val="20"/>
            <w:szCs w:val="20"/>
            <w:rPrChange w:id="221" w:author="Ly, Tony" w:date="2017-08-21T14:04:00Z">
              <w:rPr>
                <w:rStyle w:val="Hyperlink"/>
                <w:i w:val="0"/>
                <w:noProof/>
              </w:rPr>
            </w:rPrChange>
          </w:rPr>
          <w:delText>Introduction</w:delText>
        </w:r>
        <w:r w:rsidRPr="0085219D" w:rsidDel="0085219D">
          <w:rPr>
            <w:i w:val="0"/>
            <w:noProof/>
            <w:webHidden/>
            <w:sz w:val="20"/>
            <w:szCs w:val="20"/>
            <w:rPrChange w:id="222" w:author="Ly, Tony" w:date="2017-08-21T14:04:00Z">
              <w:rPr>
                <w:i w:val="0"/>
                <w:noProof/>
                <w:webHidden/>
              </w:rPr>
            </w:rPrChange>
          </w:rPr>
          <w:tab/>
        </w:r>
      </w:del>
      <w:del w:id="223" w:author="Ly, Tony" w:date="2016-05-24T09:23:00Z">
        <w:r w:rsidRPr="0085219D" w:rsidDel="002B7572">
          <w:rPr>
            <w:i w:val="0"/>
            <w:noProof/>
            <w:webHidden/>
            <w:sz w:val="20"/>
            <w:szCs w:val="20"/>
            <w:rPrChange w:id="224" w:author="Ly, Tony" w:date="2017-08-21T14:04:00Z">
              <w:rPr>
                <w:i w:val="0"/>
                <w:noProof/>
                <w:webHidden/>
              </w:rPr>
            </w:rPrChange>
          </w:rPr>
          <w:delText>3</w:delText>
        </w:r>
      </w:del>
    </w:p>
    <w:p w14:paraId="3117F5E3" w14:textId="77777777" w:rsidR="005B1276" w:rsidRPr="0085219D" w:rsidDel="0085219D" w:rsidRDefault="005B1276">
      <w:pPr>
        <w:pStyle w:val="TOC1"/>
        <w:rPr>
          <w:del w:id="225" w:author="Ly, Tony" w:date="2017-08-21T14:00:00Z"/>
          <w:rFonts w:ascii="Calibri" w:hAnsi="Calibri"/>
          <w:i w:val="0"/>
          <w:noProof/>
          <w:sz w:val="20"/>
          <w:szCs w:val="20"/>
          <w:lang w:eastAsia="zh-TW"/>
          <w:rPrChange w:id="226" w:author="Ly, Tony" w:date="2017-08-21T14:04:00Z">
            <w:rPr>
              <w:del w:id="227" w:author="Ly, Tony" w:date="2017-08-21T14:00:00Z"/>
              <w:rFonts w:ascii="Calibri" w:hAnsi="Calibri"/>
              <w:i w:val="0"/>
              <w:noProof/>
              <w:sz w:val="22"/>
              <w:szCs w:val="22"/>
              <w:lang w:eastAsia="zh-TW"/>
            </w:rPr>
          </w:rPrChange>
        </w:rPr>
      </w:pPr>
      <w:del w:id="228" w:author="Ly, Tony" w:date="2017-08-21T14:00:00Z">
        <w:r w:rsidRPr="0085219D" w:rsidDel="0085219D">
          <w:rPr>
            <w:rStyle w:val="Hyperlink"/>
            <w:i w:val="0"/>
            <w:noProof/>
            <w:sz w:val="20"/>
            <w:szCs w:val="20"/>
            <w:rPrChange w:id="229" w:author="Ly, Tony" w:date="2017-08-21T14:04:00Z">
              <w:rPr>
                <w:rStyle w:val="Hyperlink"/>
                <w:i w:val="0"/>
                <w:noProof/>
              </w:rPr>
            </w:rPrChange>
          </w:rPr>
          <w:delText>Installing / Upgrading GLOVIA OM application</w:delText>
        </w:r>
        <w:r w:rsidRPr="0085219D" w:rsidDel="0085219D">
          <w:rPr>
            <w:i w:val="0"/>
            <w:noProof/>
            <w:webHidden/>
            <w:sz w:val="20"/>
            <w:szCs w:val="20"/>
            <w:rPrChange w:id="230" w:author="Ly, Tony" w:date="2017-08-21T14:04:00Z">
              <w:rPr>
                <w:i w:val="0"/>
                <w:noProof/>
                <w:webHidden/>
              </w:rPr>
            </w:rPrChange>
          </w:rPr>
          <w:tab/>
        </w:r>
      </w:del>
      <w:del w:id="231" w:author="Ly, Tony" w:date="2016-05-24T09:23:00Z">
        <w:r w:rsidRPr="0085219D" w:rsidDel="002B7572">
          <w:rPr>
            <w:i w:val="0"/>
            <w:noProof/>
            <w:webHidden/>
            <w:sz w:val="20"/>
            <w:szCs w:val="20"/>
            <w:rPrChange w:id="232" w:author="Ly, Tony" w:date="2017-08-21T14:04:00Z">
              <w:rPr>
                <w:i w:val="0"/>
                <w:noProof/>
                <w:webHidden/>
              </w:rPr>
            </w:rPrChange>
          </w:rPr>
          <w:delText>4</w:delText>
        </w:r>
      </w:del>
    </w:p>
    <w:p w14:paraId="7F40D8DB" w14:textId="77777777" w:rsidR="005B1276" w:rsidRPr="0085219D" w:rsidDel="0085219D" w:rsidRDefault="005B1276">
      <w:pPr>
        <w:pStyle w:val="TOC1"/>
        <w:rPr>
          <w:del w:id="233" w:author="Ly, Tony" w:date="2017-08-21T14:00:00Z"/>
          <w:rFonts w:ascii="Calibri" w:hAnsi="Calibri"/>
          <w:i w:val="0"/>
          <w:noProof/>
          <w:sz w:val="20"/>
          <w:szCs w:val="20"/>
          <w:lang w:eastAsia="zh-TW"/>
          <w:rPrChange w:id="234" w:author="Ly, Tony" w:date="2017-08-21T14:04:00Z">
            <w:rPr>
              <w:del w:id="235" w:author="Ly, Tony" w:date="2017-08-21T14:00:00Z"/>
              <w:rFonts w:ascii="Calibri" w:hAnsi="Calibri"/>
              <w:i w:val="0"/>
              <w:noProof/>
              <w:sz w:val="22"/>
              <w:szCs w:val="22"/>
              <w:lang w:eastAsia="zh-TW"/>
            </w:rPr>
          </w:rPrChange>
        </w:rPr>
      </w:pPr>
      <w:del w:id="236" w:author="Ly, Tony" w:date="2017-08-21T14:00:00Z">
        <w:r w:rsidRPr="0085219D" w:rsidDel="0085219D">
          <w:rPr>
            <w:rStyle w:val="Hyperlink"/>
            <w:i w:val="0"/>
            <w:noProof/>
            <w:sz w:val="20"/>
            <w:szCs w:val="20"/>
            <w:rPrChange w:id="237" w:author="Ly, Tony" w:date="2017-08-21T14:04:00Z">
              <w:rPr>
                <w:rStyle w:val="Hyperlink"/>
                <w:i w:val="0"/>
                <w:noProof/>
              </w:rPr>
            </w:rPrChange>
          </w:rPr>
          <w:delText>Next Steps:</w:delText>
        </w:r>
        <w:r w:rsidRPr="0085219D" w:rsidDel="0085219D">
          <w:rPr>
            <w:i w:val="0"/>
            <w:noProof/>
            <w:webHidden/>
            <w:sz w:val="20"/>
            <w:szCs w:val="20"/>
            <w:rPrChange w:id="238" w:author="Ly, Tony" w:date="2017-08-21T14:04:00Z">
              <w:rPr>
                <w:i w:val="0"/>
                <w:noProof/>
                <w:webHidden/>
              </w:rPr>
            </w:rPrChange>
          </w:rPr>
          <w:tab/>
        </w:r>
      </w:del>
      <w:del w:id="239" w:author="Ly, Tony" w:date="2016-05-24T09:23:00Z">
        <w:r w:rsidRPr="0085219D" w:rsidDel="002B7572">
          <w:rPr>
            <w:i w:val="0"/>
            <w:noProof/>
            <w:webHidden/>
            <w:sz w:val="20"/>
            <w:szCs w:val="20"/>
            <w:rPrChange w:id="240" w:author="Ly, Tony" w:date="2017-08-21T14:04:00Z">
              <w:rPr>
                <w:i w:val="0"/>
                <w:noProof/>
                <w:webHidden/>
              </w:rPr>
            </w:rPrChange>
          </w:rPr>
          <w:delText>6</w:delText>
        </w:r>
      </w:del>
    </w:p>
    <w:p w14:paraId="75CC5020" w14:textId="77777777" w:rsidR="005B1276" w:rsidRPr="0085219D" w:rsidDel="0085219D" w:rsidRDefault="005B1276">
      <w:pPr>
        <w:pStyle w:val="TOC1"/>
        <w:rPr>
          <w:del w:id="241" w:author="Ly, Tony" w:date="2017-08-21T14:00:00Z"/>
          <w:rFonts w:ascii="Calibri" w:hAnsi="Calibri"/>
          <w:i w:val="0"/>
          <w:noProof/>
          <w:sz w:val="20"/>
          <w:szCs w:val="20"/>
          <w:lang w:eastAsia="zh-TW"/>
          <w:rPrChange w:id="242" w:author="Ly, Tony" w:date="2017-08-21T14:04:00Z">
            <w:rPr>
              <w:del w:id="243" w:author="Ly, Tony" w:date="2017-08-21T14:00:00Z"/>
              <w:rFonts w:ascii="Calibri" w:hAnsi="Calibri"/>
              <w:i w:val="0"/>
              <w:noProof/>
              <w:sz w:val="22"/>
              <w:szCs w:val="22"/>
              <w:lang w:eastAsia="zh-TW"/>
            </w:rPr>
          </w:rPrChange>
        </w:rPr>
      </w:pPr>
      <w:del w:id="244" w:author="Ly, Tony" w:date="2017-08-21T14:00:00Z">
        <w:r w:rsidRPr="0085219D" w:rsidDel="0085219D">
          <w:rPr>
            <w:rStyle w:val="Hyperlink"/>
            <w:i w:val="0"/>
            <w:noProof/>
            <w:sz w:val="20"/>
            <w:szCs w:val="20"/>
            <w:rPrChange w:id="245" w:author="Ly, Tony" w:date="2017-08-21T14:04:00Z">
              <w:rPr>
                <w:rStyle w:val="Hyperlink"/>
                <w:i w:val="0"/>
                <w:noProof/>
              </w:rPr>
            </w:rPrChange>
          </w:rPr>
          <w:delText>Contact:</w:delText>
        </w:r>
        <w:r w:rsidRPr="0085219D" w:rsidDel="0085219D">
          <w:rPr>
            <w:i w:val="0"/>
            <w:noProof/>
            <w:webHidden/>
            <w:sz w:val="20"/>
            <w:szCs w:val="20"/>
            <w:rPrChange w:id="246" w:author="Ly, Tony" w:date="2017-08-21T14:04:00Z">
              <w:rPr>
                <w:i w:val="0"/>
                <w:noProof/>
                <w:webHidden/>
              </w:rPr>
            </w:rPrChange>
          </w:rPr>
          <w:tab/>
        </w:r>
      </w:del>
      <w:del w:id="247" w:author="Ly, Tony" w:date="2016-05-24T09:23:00Z">
        <w:r w:rsidRPr="0085219D" w:rsidDel="002B7572">
          <w:rPr>
            <w:i w:val="0"/>
            <w:noProof/>
            <w:webHidden/>
            <w:sz w:val="20"/>
            <w:szCs w:val="20"/>
            <w:rPrChange w:id="248" w:author="Ly, Tony" w:date="2017-08-21T14:04:00Z">
              <w:rPr>
                <w:i w:val="0"/>
                <w:noProof/>
                <w:webHidden/>
              </w:rPr>
            </w:rPrChange>
          </w:rPr>
          <w:delText>6</w:delText>
        </w:r>
      </w:del>
    </w:p>
    <w:p w14:paraId="0B17AB89" w14:textId="77777777" w:rsidR="005B1276" w:rsidRPr="0085219D" w:rsidRDefault="005B1276">
      <w:pPr>
        <w:rPr>
          <w:ins w:id="249" w:author="Ly, Tony" w:date="2016-03-07T14:37:00Z"/>
          <w:sz w:val="20"/>
          <w:szCs w:val="20"/>
          <w:rPrChange w:id="250" w:author="Ly, Tony" w:date="2017-08-21T14:01:00Z">
            <w:rPr>
              <w:ins w:id="251" w:author="Ly, Tony" w:date="2016-03-07T14:37:00Z"/>
            </w:rPr>
          </w:rPrChange>
        </w:rPr>
      </w:pPr>
      <w:ins w:id="252" w:author="Ly, Tony" w:date="2016-03-07T14:37:00Z">
        <w:r w:rsidRPr="0085219D">
          <w:rPr>
            <w:b/>
            <w:bCs/>
            <w:noProof/>
            <w:sz w:val="20"/>
            <w:szCs w:val="20"/>
            <w:rPrChange w:id="253" w:author="Ly, Tony" w:date="2017-08-21T14:01:00Z">
              <w:rPr>
                <w:b/>
                <w:bCs/>
                <w:noProof/>
              </w:rPr>
            </w:rPrChange>
          </w:rPr>
          <w:fldChar w:fldCharType="end"/>
        </w:r>
      </w:ins>
    </w:p>
    <w:p w14:paraId="706672BC" w14:textId="23DB30FD" w:rsidR="00C14E9E" w:rsidRPr="0085219D" w:rsidDel="005B1276" w:rsidRDefault="00DF5DC0" w:rsidP="00DD6347">
      <w:pPr>
        <w:pStyle w:val="TOC1"/>
        <w:rPr>
          <w:del w:id="254" w:author="Ly, Tony" w:date="2016-03-07T14:36:00Z"/>
          <w:rStyle w:val="A1"/>
          <w:i w:val="0"/>
          <w:sz w:val="20"/>
          <w:szCs w:val="20"/>
          <w:rPrChange w:id="255" w:author="Ly, Tony" w:date="2017-08-21T14:01:00Z">
            <w:rPr>
              <w:del w:id="256" w:author="Ly, Tony" w:date="2016-03-07T14:36:00Z"/>
              <w:rStyle w:val="A1"/>
              <w:i w:val="0"/>
              <w:sz w:val="28"/>
              <w:szCs w:val="24"/>
            </w:rPr>
          </w:rPrChange>
        </w:rPr>
      </w:pPr>
      <w:del w:id="257" w:author="Ly, Tony" w:date="2016-03-07T14:36:00Z">
        <w:r w:rsidRPr="0085219D" w:rsidDel="005B1276">
          <w:rPr>
            <w:rStyle w:val="A1"/>
            <w:sz w:val="20"/>
            <w:szCs w:val="20"/>
            <w:rPrChange w:id="258" w:author="Ly, Tony" w:date="2017-08-21T14:01:00Z">
              <w:rPr>
                <w:rStyle w:val="A1"/>
                <w:sz w:val="28"/>
                <w:szCs w:val="24"/>
              </w:rPr>
            </w:rPrChange>
          </w:rPr>
          <w:delText>Table of Contents</w:delText>
        </w:r>
      </w:del>
    </w:p>
    <w:p w14:paraId="78B8D7A7" w14:textId="26BCB9A7" w:rsidR="001F132C" w:rsidRPr="0085219D" w:rsidDel="003D0BD4" w:rsidRDefault="00A310C2" w:rsidP="00DD6347">
      <w:pPr>
        <w:pStyle w:val="TOC1"/>
        <w:rPr>
          <w:del w:id="259" w:author="Ly, Tony" w:date="2015-02-26T14:44:00Z"/>
          <w:rFonts w:ascii="Calibri" w:eastAsia="PMingLiU" w:hAnsi="Calibri"/>
          <w:noProof/>
          <w:sz w:val="20"/>
          <w:szCs w:val="20"/>
          <w:lang w:eastAsia="zh-TW"/>
          <w:rPrChange w:id="260" w:author="Ly, Tony" w:date="2017-08-21T14:01:00Z">
            <w:rPr>
              <w:del w:id="261" w:author="Ly, Tony" w:date="2015-02-26T14:44:00Z"/>
              <w:rFonts w:ascii="Calibri" w:eastAsia="PMingLiU" w:hAnsi="Calibri"/>
              <w:noProof/>
              <w:sz w:val="16"/>
              <w:szCs w:val="22"/>
              <w:lang w:eastAsia="zh-TW"/>
            </w:rPr>
          </w:rPrChange>
        </w:rPr>
      </w:pPr>
      <w:del w:id="262" w:author="Ly, Tony" w:date="2016-03-07T14:36:00Z">
        <w:r w:rsidRPr="00DE1D98" w:rsidDel="005B1276">
          <w:rPr>
            <w:rStyle w:val="A7"/>
            <w:i w:val="0"/>
            <w:sz w:val="20"/>
            <w:szCs w:val="20"/>
          </w:rPr>
          <w:fldChar w:fldCharType="begin"/>
        </w:r>
        <w:r w:rsidRPr="0085219D" w:rsidDel="005B1276">
          <w:rPr>
            <w:rStyle w:val="A7"/>
            <w:sz w:val="20"/>
            <w:szCs w:val="20"/>
          </w:rPr>
          <w:delInstrText xml:space="preserve"> TOC \o "1-1" \h \z \u </w:delInstrText>
        </w:r>
        <w:r w:rsidRPr="0085219D" w:rsidDel="005B1276">
          <w:rPr>
            <w:rStyle w:val="A7"/>
            <w:i w:val="0"/>
            <w:sz w:val="20"/>
            <w:szCs w:val="20"/>
            <w:rPrChange w:id="263" w:author="Ly, Tony" w:date="2017-08-21T14:01:00Z">
              <w:rPr>
                <w:rStyle w:val="A7"/>
                <w:i w:val="0"/>
                <w:sz w:val="20"/>
                <w:szCs w:val="20"/>
              </w:rPr>
            </w:rPrChange>
          </w:rPr>
          <w:fldChar w:fldCharType="separate"/>
        </w:r>
      </w:del>
      <w:del w:id="264" w:author="Ly, Tony" w:date="2015-02-26T14:44:00Z">
        <w:r w:rsidR="001F132C" w:rsidRPr="0085219D" w:rsidDel="003D0BD4">
          <w:rPr>
            <w:szCs w:val="20"/>
            <w:rPrChange w:id="265" w:author="Ly, Tony" w:date="2017-08-21T14:01:00Z">
              <w:rPr>
                <w:rStyle w:val="Hyperlink"/>
                <w:i w:val="0"/>
                <w:noProof/>
                <w:sz w:val="20"/>
              </w:rPr>
            </w:rPrChange>
          </w:rPr>
          <w:delText>Introduction</w:delText>
        </w:r>
        <w:r w:rsidR="001F132C" w:rsidRPr="0085219D" w:rsidDel="003D0BD4">
          <w:rPr>
            <w:i w:val="0"/>
            <w:noProof/>
            <w:webHidden/>
            <w:sz w:val="20"/>
            <w:szCs w:val="20"/>
            <w:rPrChange w:id="266" w:author="Ly, Tony" w:date="2017-08-21T14:01:00Z">
              <w:rPr>
                <w:i w:val="0"/>
                <w:noProof/>
                <w:webHidden/>
              </w:rPr>
            </w:rPrChange>
          </w:rPr>
          <w:tab/>
        </w:r>
        <w:r w:rsidR="00DD6347" w:rsidRPr="0085219D" w:rsidDel="003D0BD4">
          <w:rPr>
            <w:i w:val="0"/>
            <w:noProof/>
            <w:webHidden/>
            <w:sz w:val="20"/>
            <w:szCs w:val="20"/>
            <w:rPrChange w:id="267" w:author="Ly, Tony" w:date="2017-08-21T14:01:00Z">
              <w:rPr>
                <w:i w:val="0"/>
                <w:noProof/>
                <w:webHidden/>
              </w:rPr>
            </w:rPrChange>
          </w:rPr>
          <w:delText>3</w:delText>
        </w:r>
      </w:del>
    </w:p>
    <w:p w14:paraId="66361FFF" w14:textId="24A3EBE0" w:rsidR="001F132C" w:rsidRPr="0085219D" w:rsidDel="003D0BD4" w:rsidRDefault="001F132C" w:rsidP="00DD6347">
      <w:pPr>
        <w:pStyle w:val="TOC1"/>
        <w:rPr>
          <w:del w:id="268" w:author="Ly, Tony" w:date="2015-02-26T14:44:00Z"/>
          <w:rFonts w:ascii="Calibri" w:eastAsia="PMingLiU" w:hAnsi="Calibri"/>
          <w:noProof/>
          <w:sz w:val="20"/>
          <w:szCs w:val="20"/>
          <w:lang w:eastAsia="zh-TW"/>
          <w:rPrChange w:id="269" w:author="Ly, Tony" w:date="2017-08-21T14:01:00Z">
            <w:rPr>
              <w:del w:id="270" w:author="Ly, Tony" w:date="2015-02-26T14:44:00Z"/>
              <w:rFonts w:ascii="Calibri" w:eastAsia="PMingLiU" w:hAnsi="Calibri"/>
              <w:noProof/>
              <w:sz w:val="16"/>
              <w:szCs w:val="22"/>
              <w:lang w:eastAsia="zh-TW"/>
            </w:rPr>
          </w:rPrChange>
        </w:rPr>
      </w:pPr>
      <w:del w:id="271" w:author="Ly, Tony" w:date="2015-02-26T14:44:00Z">
        <w:r w:rsidRPr="0085219D" w:rsidDel="003D0BD4">
          <w:rPr>
            <w:szCs w:val="20"/>
            <w:rPrChange w:id="272" w:author="Ly, Tony" w:date="2017-08-21T14:01:00Z">
              <w:rPr>
                <w:rStyle w:val="Hyperlink"/>
                <w:i w:val="0"/>
                <w:noProof/>
                <w:sz w:val="20"/>
              </w:rPr>
            </w:rPrChange>
          </w:rPr>
          <w:delText>Installing</w:delText>
        </w:r>
        <w:r w:rsidR="00AF77F9" w:rsidRPr="0085219D" w:rsidDel="003D0BD4">
          <w:rPr>
            <w:szCs w:val="20"/>
            <w:rPrChange w:id="273" w:author="Ly, Tony" w:date="2017-08-21T14:01:00Z">
              <w:rPr>
                <w:rStyle w:val="Hyperlink"/>
                <w:i w:val="0"/>
                <w:noProof/>
                <w:sz w:val="20"/>
              </w:rPr>
            </w:rPrChange>
          </w:rPr>
          <w:delText xml:space="preserve"> </w:delText>
        </w:r>
        <w:r w:rsidRPr="0085219D" w:rsidDel="003D0BD4">
          <w:rPr>
            <w:szCs w:val="20"/>
            <w:rPrChange w:id="274" w:author="Ly, Tony" w:date="2017-08-21T14:01:00Z">
              <w:rPr>
                <w:rStyle w:val="Hyperlink"/>
                <w:i w:val="0"/>
                <w:noProof/>
                <w:sz w:val="20"/>
              </w:rPr>
            </w:rPrChange>
          </w:rPr>
          <w:delText>/</w:delText>
        </w:r>
        <w:r w:rsidR="00AF77F9" w:rsidRPr="0085219D" w:rsidDel="003D0BD4">
          <w:rPr>
            <w:szCs w:val="20"/>
            <w:rPrChange w:id="275" w:author="Ly, Tony" w:date="2017-08-21T14:01:00Z">
              <w:rPr>
                <w:rStyle w:val="Hyperlink"/>
                <w:i w:val="0"/>
                <w:noProof/>
                <w:sz w:val="20"/>
              </w:rPr>
            </w:rPrChange>
          </w:rPr>
          <w:delText xml:space="preserve"> </w:delText>
        </w:r>
        <w:r w:rsidRPr="0085219D" w:rsidDel="003D0BD4">
          <w:rPr>
            <w:szCs w:val="20"/>
            <w:rPrChange w:id="276" w:author="Ly, Tony" w:date="2017-08-21T14:01:00Z">
              <w:rPr>
                <w:rStyle w:val="Hyperlink"/>
                <w:i w:val="0"/>
                <w:noProof/>
                <w:sz w:val="20"/>
              </w:rPr>
            </w:rPrChange>
          </w:rPr>
          <w:delText>Upgrading glovia OM application</w:delText>
        </w:r>
        <w:r w:rsidRPr="0085219D" w:rsidDel="003D0BD4">
          <w:rPr>
            <w:i w:val="0"/>
            <w:noProof/>
            <w:webHidden/>
            <w:sz w:val="20"/>
            <w:szCs w:val="20"/>
            <w:rPrChange w:id="277" w:author="Ly, Tony" w:date="2017-08-21T14:01:00Z">
              <w:rPr>
                <w:i w:val="0"/>
                <w:noProof/>
                <w:webHidden/>
              </w:rPr>
            </w:rPrChange>
          </w:rPr>
          <w:tab/>
        </w:r>
        <w:r w:rsidR="00DD6347" w:rsidRPr="0085219D" w:rsidDel="003D0BD4">
          <w:rPr>
            <w:i w:val="0"/>
            <w:noProof/>
            <w:webHidden/>
            <w:sz w:val="20"/>
            <w:szCs w:val="20"/>
            <w:rPrChange w:id="278" w:author="Ly, Tony" w:date="2017-08-21T14:01:00Z">
              <w:rPr>
                <w:i w:val="0"/>
                <w:noProof/>
                <w:webHidden/>
              </w:rPr>
            </w:rPrChange>
          </w:rPr>
          <w:delText>4</w:delText>
        </w:r>
      </w:del>
    </w:p>
    <w:p w14:paraId="45766875" w14:textId="77777777" w:rsidR="001F132C" w:rsidRPr="0085219D" w:rsidDel="003D0BD4" w:rsidRDefault="001F132C" w:rsidP="00DD6347">
      <w:pPr>
        <w:pStyle w:val="TOC1"/>
        <w:rPr>
          <w:del w:id="279" w:author="Ly, Tony" w:date="2015-02-26T14:44:00Z"/>
          <w:rFonts w:ascii="Calibri" w:eastAsia="PMingLiU" w:hAnsi="Calibri"/>
          <w:noProof/>
          <w:sz w:val="20"/>
          <w:szCs w:val="20"/>
          <w:lang w:eastAsia="zh-TW"/>
          <w:rPrChange w:id="280" w:author="Ly, Tony" w:date="2017-08-21T14:01:00Z">
            <w:rPr>
              <w:del w:id="281" w:author="Ly, Tony" w:date="2015-02-26T14:44:00Z"/>
              <w:rFonts w:ascii="Calibri" w:eastAsia="PMingLiU" w:hAnsi="Calibri"/>
              <w:noProof/>
              <w:sz w:val="16"/>
              <w:szCs w:val="22"/>
              <w:lang w:eastAsia="zh-TW"/>
            </w:rPr>
          </w:rPrChange>
        </w:rPr>
      </w:pPr>
      <w:del w:id="282" w:author="Ly, Tony" w:date="2015-02-26T14:44:00Z">
        <w:r w:rsidRPr="0085219D" w:rsidDel="003D0BD4">
          <w:rPr>
            <w:szCs w:val="20"/>
            <w:rPrChange w:id="283" w:author="Ly, Tony" w:date="2017-08-21T14:01:00Z">
              <w:rPr>
                <w:rStyle w:val="Hyperlink"/>
                <w:i w:val="0"/>
                <w:noProof/>
                <w:sz w:val="20"/>
              </w:rPr>
            </w:rPrChange>
          </w:rPr>
          <w:delText>Next Steps:</w:delText>
        </w:r>
        <w:r w:rsidRPr="0085219D" w:rsidDel="003D0BD4">
          <w:rPr>
            <w:i w:val="0"/>
            <w:noProof/>
            <w:webHidden/>
            <w:sz w:val="20"/>
            <w:szCs w:val="20"/>
            <w:rPrChange w:id="284" w:author="Ly, Tony" w:date="2017-08-21T14:01:00Z">
              <w:rPr>
                <w:i w:val="0"/>
                <w:noProof/>
                <w:webHidden/>
              </w:rPr>
            </w:rPrChange>
          </w:rPr>
          <w:tab/>
        </w:r>
      </w:del>
      <w:del w:id="285" w:author="Ly, Tony" w:date="2015-02-20T15:15:00Z">
        <w:r w:rsidR="00EB7458" w:rsidRPr="0085219D" w:rsidDel="00DD6347">
          <w:rPr>
            <w:i w:val="0"/>
            <w:noProof/>
            <w:webHidden/>
            <w:sz w:val="20"/>
            <w:szCs w:val="20"/>
            <w:rPrChange w:id="286" w:author="Ly, Tony" w:date="2017-08-21T14:01:00Z">
              <w:rPr>
                <w:i w:val="0"/>
                <w:noProof/>
                <w:webHidden/>
              </w:rPr>
            </w:rPrChange>
          </w:rPr>
          <w:delText>6</w:delText>
        </w:r>
      </w:del>
    </w:p>
    <w:p w14:paraId="6A921CC7" w14:textId="77777777" w:rsidR="001F132C" w:rsidRPr="0085219D" w:rsidDel="003D0BD4" w:rsidRDefault="001F132C" w:rsidP="00DD6347">
      <w:pPr>
        <w:pStyle w:val="TOC1"/>
        <w:rPr>
          <w:del w:id="287" w:author="Ly, Tony" w:date="2015-02-26T14:44:00Z"/>
          <w:rFonts w:ascii="Calibri" w:eastAsia="PMingLiU" w:hAnsi="Calibri"/>
          <w:noProof/>
          <w:sz w:val="20"/>
          <w:szCs w:val="20"/>
          <w:lang w:eastAsia="zh-TW"/>
          <w:rPrChange w:id="288" w:author="Ly, Tony" w:date="2017-08-21T14:01:00Z">
            <w:rPr>
              <w:del w:id="289" w:author="Ly, Tony" w:date="2015-02-26T14:44:00Z"/>
              <w:rFonts w:ascii="Calibri" w:eastAsia="PMingLiU" w:hAnsi="Calibri"/>
              <w:noProof/>
              <w:sz w:val="16"/>
              <w:szCs w:val="22"/>
              <w:lang w:eastAsia="zh-TW"/>
            </w:rPr>
          </w:rPrChange>
        </w:rPr>
      </w:pPr>
      <w:del w:id="290" w:author="Ly, Tony" w:date="2015-02-26T14:44:00Z">
        <w:r w:rsidRPr="0085219D" w:rsidDel="003D0BD4">
          <w:rPr>
            <w:szCs w:val="20"/>
            <w:rPrChange w:id="291" w:author="Ly, Tony" w:date="2017-08-21T14:01:00Z">
              <w:rPr>
                <w:rStyle w:val="Hyperlink"/>
                <w:i w:val="0"/>
                <w:noProof/>
                <w:sz w:val="20"/>
              </w:rPr>
            </w:rPrChange>
          </w:rPr>
          <w:delText>Contact:</w:delText>
        </w:r>
        <w:r w:rsidRPr="0085219D" w:rsidDel="003D0BD4">
          <w:rPr>
            <w:i w:val="0"/>
            <w:noProof/>
            <w:webHidden/>
            <w:sz w:val="20"/>
            <w:szCs w:val="20"/>
            <w:rPrChange w:id="292" w:author="Ly, Tony" w:date="2017-08-21T14:01:00Z">
              <w:rPr>
                <w:i w:val="0"/>
                <w:noProof/>
                <w:webHidden/>
              </w:rPr>
            </w:rPrChange>
          </w:rPr>
          <w:tab/>
        </w:r>
      </w:del>
      <w:del w:id="293" w:author="Ly, Tony" w:date="2015-02-20T15:15:00Z">
        <w:r w:rsidR="00EB7458" w:rsidRPr="0085219D" w:rsidDel="00DD6347">
          <w:rPr>
            <w:i w:val="0"/>
            <w:noProof/>
            <w:webHidden/>
            <w:sz w:val="20"/>
            <w:szCs w:val="20"/>
            <w:rPrChange w:id="294" w:author="Ly, Tony" w:date="2017-08-21T14:01:00Z">
              <w:rPr>
                <w:i w:val="0"/>
                <w:noProof/>
                <w:webHidden/>
              </w:rPr>
            </w:rPrChange>
          </w:rPr>
          <w:delText>6</w:delText>
        </w:r>
      </w:del>
    </w:p>
    <w:p w14:paraId="18057A8C" w14:textId="312B0313" w:rsidR="005616C1" w:rsidRPr="0085219D" w:rsidRDefault="00A310C2" w:rsidP="00D11503">
      <w:pPr>
        <w:rPr>
          <w:rStyle w:val="A7"/>
          <w:rFonts w:ascii="Arial" w:hAnsi="Arial"/>
          <w:sz w:val="20"/>
          <w:szCs w:val="20"/>
          <w:rPrChange w:id="295" w:author="Ly, Tony" w:date="2017-08-21T14:01:00Z">
            <w:rPr>
              <w:rStyle w:val="A7"/>
              <w:rFonts w:ascii="Arial" w:hAnsi="Arial"/>
              <w:sz w:val="20"/>
              <w:szCs w:val="32"/>
            </w:rPr>
          </w:rPrChange>
        </w:rPr>
      </w:pPr>
      <w:del w:id="296" w:author="Ly, Tony" w:date="2016-03-07T14:36:00Z">
        <w:r w:rsidRPr="0085219D" w:rsidDel="005B1276">
          <w:rPr>
            <w:rStyle w:val="A7"/>
            <w:rFonts w:ascii="Arial" w:hAnsi="Arial"/>
            <w:i/>
            <w:sz w:val="20"/>
            <w:szCs w:val="20"/>
            <w:rPrChange w:id="297" w:author="Ly, Tony" w:date="2017-08-21T14:01:00Z">
              <w:rPr>
                <w:rStyle w:val="A7"/>
                <w:rFonts w:ascii="Arial" w:hAnsi="Arial"/>
                <w:i/>
                <w:sz w:val="20"/>
                <w:szCs w:val="20"/>
              </w:rPr>
            </w:rPrChange>
          </w:rPr>
          <w:fldChar w:fldCharType="end"/>
        </w:r>
      </w:del>
    </w:p>
    <w:p w14:paraId="253B1518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66A4F117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60C1E21C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090C3573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346B381F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1054D1B6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20FDDB6E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45D7DA29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04D93083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1B26CE5C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3AC75ED0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0D8D1EAB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79DE3612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5CCD5A55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4D0F4A37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5E9F09ED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164CC329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19E7AB40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67A1884B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3AF6A17A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229DA54E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14DB6EF7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413CB41A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50D61007" w14:textId="77777777" w:rsidR="00F13648" w:rsidRPr="00296EB5" w:rsidRDefault="00F13648" w:rsidP="00D11503">
      <w:pPr>
        <w:rPr>
          <w:rStyle w:val="A7"/>
          <w:rFonts w:ascii="Arial" w:hAnsi="Arial"/>
          <w:sz w:val="20"/>
          <w:szCs w:val="32"/>
        </w:rPr>
      </w:pPr>
    </w:p>
    <w:p w14:paraId="3F31BA6E" w14:textId="77777777" w:rsidR="00FE1A63" w:rsidRPr="00296EB5" w:rsidRDefault="00F517DF" w:rsidP="00D11503">
      <w:pPr>
        <w:pStyle w:val="Heading1"/>
        <w:rPr>
          <w:rStyle w:val="A7"/>
          <w:b/>
          <w:bCs/>
          <w:color w:val="auto"/>
          <w:sz w:val="24"/>
          <w:szCs w:val="32"/>
        </w:rPr>
      </w:pPr>
      <w:r w:rsidRPr="00296EB5">
        <w:rPr>
          <w:rStyle w:val="A7"/>
          <w:sz w:val="20"/>
          <w:szCs w:val="32"/>
        </w:rPr>
        <w:br w:type="page"/>
      </w:r>
      <w:bookmarkStart w:id="298" w:name="_Toc212287914"/>
      <w:bookmarkStart w:id="299" w:name="_Toc213143874"/>
      <w:bookmarkStart w:id="300" w:name="_Toc445124683"/>
      <w:bookmarkStart w:id="301" w:name="_Toc491087552"/>
      <w:r w:rsidR="00E30475" w:rsidRPr="00296EB5">
        <w:rPr>
          <w:rStyle w:val="A7"/>
          <w:b/>
          <w:bCs/>
          <w:color w:val="auto"/>
          <w:sz w:val="24"/>
          <w:szCs w:val="32"/>
        </w:rPr>
        <w:lastRenderedPageBreak/>
        <w:t>Introduction</w:t>
      </w:r>
      <w:bookmarkEnd w:id="298"/>
      <w:bookmarkEnd w:id="299"/>
      <w:bookmarkEnd w:id="300"/>
      <w:bookmarkEnd w:id="301"/>
      <w:r w:rsidR="00E30475" w:rsidRPr="00296EB5">
        <w:rPr>
          <w:rStyle w:val="A7"/>
          <w:b/>
          <w:bCs/>
          <w:color w:val="auto"/>
          <w:sz w:val="24"/>
          <w:szCs w:val="32"/>
        </w:rPr>
        <w:t xml:space="preserve"> </w:t>
      </w:r>
    </w:p>
    <w:p w14:paraId="71C9D849" w14:textId="77777777" w:rsidR="00C63F87" w:rsidRPr="00296EB5" w:rsidRDefault="00C63F87" w:rsidP="00C63F87">
      <w:pPr>
        <w:rPr>
          <w:lang w:eastAsia="en-US"/>
        </w:rPr>
      </w:pPr>
    </w:p>
    <w:p w14:paraId="677B6FEA" w14:textId="77777777" w:rsidR="00C63F87" w:rsidRPr="00296EB5" w:rsidRDefault="00C63F87" w:rsidP="00E30475">
      <w:pPr>
        <w:rPr>
          <w:rFonts w:ascii="Arial" w:hAnsi="Arial"/>
          <w:sz w:val="20"/>
        </w:rPr>
      </w:pPr>
    </w:p>
    <w:p w14:paraId="0581468B" w14:textId="77777777" w:rsidR="00AE78E5" w:rsidRPr="00296EB5" w:rsidRDefault="00AE78E5" w:rsidP="00D11503">
      <w:pPr>
        <w:rPr>
          <w:rStyle w:val="A7"/>
          <w:rFonts w:ascii="Arial" w:hAnsi="Arial" w:cs="Arial"/>
          <w:bCs w:val="0"/>
          <w:color w:val="auto"/>
          <w:sz w:val="20"/>
          <w:szCs w:val="20"/>
        </w:rPr>
      </w:pPr>
      <w:bookmarkStart w:id="302" w:name="_Toc211411252"/>
      <w:bookmarkStart w:id="303" w:name="_Toc212287915"/>
      <w:bookmarkStart w:id="304" w:name="_Toc213143875"/>
      <w:r w:rsidRPr="00296EB5">
        <w:rPr>
          <w:rStyle w:val="A7"/>
          <w:rFonts w:ascii="Arial" w:hAnsi="Arial" w:cs="Arial"/>
          <w:bCs w:val="0"/>
          <w:color w:val="auto"/>
          <w:sz w:val="20"/>
          <w:szCs w:val="20"/>
        </w:rPr>
        <w:t>About this document</w:t>
      </w:r>
      <w:bookmarkEnd w:id="302"/>
      <w:bookmarkEnd w:id="303"/>
      <w:bookmarkEnd w:id="304"/>
    </w:p>
    <w:p w14:paraId="4B7BF080" w14:textId="77777777" w:rsidR="00A70F20" w:rsidRPr="00296EB5" w:rsidRDefault="00A70F20" w:rsidP="00AE78E5">
      <w:pPr>
        <w:rPr>
          <w:rStyle w:val="A8"/>
          <w:rFonts w:ascii="Arial" w:hAnsi="Arial"/>
        </w:rPr>
      </w:pPr>
    </w:p>
    <w:p w14:paraId="6CC64C91" w14:textId="3025F82B" w:rsidR="00367195" w:rsidRPr="00296EB5" w:rsidRDefault="004146AD" w:rsidP="0090263A">
      <w:pPr>
        <w:rPr>
          <w:rStyle w:val="A8"/>
          <w:rFonts w:ascii="Arial" w:hAnsi="Arial"/>
        </w:rPr>
      </w:pPr>
      <w:r w:rsidRPr="00296EB5">
        <w:rPr>
          <w:rStyle w:val="A8"/>
          <w:rFonts w:ascii="Arial" w:hAnsi="Arial"/>
        </w:rPr>
        <w:t xml:space="preserve">This document provides instructions for installing the </w:t>
      </w:r>
      <w:ins w:id="305" w:author="Ly, Tony" w:date="2017-10-24T15:52:00Z">
        <w:r w:rsidR="00DE1D98" w:rsidRPr="00E876AC">
          <w:rPr>
            <w:rFonts w:ascii="Arial" w:hAnsi="Arial" w:cs="Arial"/>
            <w:sz w:val="20"/>
            <w:szCs w:val="20"/>
          </w:rPr>
          <w:t xml:space="preserve">FUJITSU Enterprise Application </w:t>
        </w:r>
        <w:r w:rsidR="00DE1D98">
          <w:rPr>
            <w:rFonts w:ascii="Arial" w:hAnsi="Arial" w:cs="Arial"/>
            <w:sz w:val="20"/>
            <w:szCs w:val="20"/>
          </w:rPr>
          <w:t>GLOVIA OM</w:t>
        </w:r>
      </w:ins>
      <w:del w:id="306" w:author="Ly, Tony" w:date="2017-10-24T15:52:00Z">
        <w:r w:rsidRPr="00296EB5" w:rsidDel="00DE1D98">
          <w:rPr>
            <w:rStyle w:val="A8"/>
            <w:rFonts w:ascii="Arial" w:hAnsi="Arial"/>
          </w:rPr>
          <w:delText>application</w:delText>
        </w:r>
      </w:del>
      <w:r w:rsidRPr="00296EB5">
        <w:rPr>
          <w:rStyle w:val="A8"/>
          <w:rFonts w:ascii="Arial" w:hAnsi="Arial"/>
        </w:rPr>
        <w:t xml:space="preserve">. </w:t>
      </w:r>
      <w:r w:rsidR="005A78AA" w:rsidRPr="00296EB5">
        <w:rPr>
          <w:rStyle w:val="A8"/>
          <w:rFonts w:ascii="Arial" w:hAnsi="Arial"/>
        </w:rPr>
        <w:t xml:space="preserve">Please </w:t>
      </w:r>
      <w:r w:rsidR="001C0B86" w:rsidRPr="00296EB5">
        <w:rPr>
          <w:rStyle w:val="A8"/>
          <w:rFonts w:ascii="Arial" w:hAnsi="Arial" w:hint="eastAsia"/>
        </w:rPr>
        <w:t xml:space="preserve">follow the steps in this document </w:t>
      </w:r>
      <w:r w:rsidR="005A78AA" w:rsidRPr="00296EB5">
        <w:rPr>
          <w:rStyle w:val="A8"/>
          <w:rFonts w:ascii="Arial" w:hAnsi="Arial"/>
        </w:rPr>
        <w:t xml:space="preserve">for </w:t>
      </w:r>
      <w:r w:rsidR="002B1C4C" w:rsidRPr="00296EB5">
        <w:rPr>
          <w:rStyle w:val="A8"/>
          <w:rFonts w:ascii="Arial" w:hAnsi="Arial"/>
        </w:rPr>
        <w:t xml:space="preserve">a </w:t>
      </w:r>
      <w:r w:rsidR="005A78AA" w:rsidRPr="00296EB5">
        <w:rPr>
          <w:rStyle w:val="A8"/>
          <w:rFonts w:ascii="Arial" w:hAnsi="Arial"/>
        </w:rPr>
        <w:t>successful i</w:t>
      </w:r>
      <w:r w:rsidR="00CE1E34" w:rsidRPr="00296EB5">
        <w:rPr>
          <w:rStyle w:val="A8"/>
          <w:rFonts w:ascii="Arial" w:hAnsi="Arial"/>
        </w:rPr>
        <w:t>n</w:t>
      </w:r>
      <w:r w:rsidR="005A78AA" w:rsidRPr="00296EB5">
        <w:rPr>
          <w:rStyle w:val="A8"/>
          <w:rFonts w:ascii="Arial" w:hAnsi="Arial"/>
        </w:rPr>
        <w:t>stallation.</w:t>
      </w:r>
      <w:r w:rsidR="00AE78E5" w:rsidRPr="00296EB5">
        <w:rPr>
          <w:rStyle w:val="A8"/>
          <w:rFonts w:ascii="Arial" w:hAnsi="Arial"/>
        </w:rPr>
        <w:t xml:space="preserve"> </w:t>
      </w:r>
    </w:p>
    <w:p w14:paraId="0E74505D" w14:textId="77777777" w:rsidR="00367195" w:rsidRPr="00296EB5" w:rsidRDefault="00367195" w:rsidP="00AE78E5">
      <w:pPr>
        <w:rPr>
          <w:rFonts w:ascii="Arial" w:hAnsi="Arial"/>
          <w:b/>
          <w:sz w:val="20"/>
        </w:rPr>
      </w:pPr>
    </w:p>
    <w:p w14:paraId="1F3BB2AA" w14:textId="77777777" w:rsidR="00367195" w:rsidRPr="00296EB5" w:rsidRDefault="00367195" w:rsidP="00D11503">
      <w:pPr>
        <w:rPr>
          <w:rFonts w:ascii="Arial" w:hAnsi="Arial" w:cs="Arial"/>
          <w:b/>
          <w:sz w:val="20"/>
          <w:szCs w:val="20"/>
        </w:rPr>
      </w:pPr>
      <w:bookmarkStart w:id="307" w:name="_Toc211411253"/>
      <w:bookmarkStart w:id="308" w:name="_Toc212287916"/>
      <w:bookmarkStart w:id="309" w:name="_Toc213143876"/>
      <w:r w:rsidRPr="00296EB5">
        <w:rPr>
          <w:rFonts w:ascii="Arial" w:hAnsi="Arial" w:cs="Arial"/>
          <w:b/>
          <w:sz w:val="20"/>
          <w:szCs w:val="20"/>
        </w:rPr>
        <w:t>Audience</w:t>
      </w:r>
      <w:bookmarkEnd w:id="307"/>
      <w:bookmarkEnd w:id="308"/>
      <w:bookmarkEnd w:id="309"/>
    </w:p>
    <w:p w14:paraId="5041E40C" w14:textId="77777777" w:rsidR="00367195" w:rsidRPr="00296EB5" w:rsidRDefault="00367195" w:rsidP="00367195">
      <w:pPr>
        <w:rPr>
          <w:rFonts w:ascii="Arial" w:hAnsi="Arial"/>
          <w:sz w:val="20"/>
          <w:lang w:eastAsia="en-US"/>
        </w:rPr>
      </w:pPr>
    </w:p>
    <w:p w14:paraId="0AD6745C" w14:textId="3B8389A0" w:rsidR="00540EB6" w:rsidRPr="00296EB5" w:rsidRDefault="00367195" w:rsidP="0090263A">
      <w:pPr>
        <w:rPr>
          <w:rStyle w:val="A8"/>
          <w:rFonts w:ascii="Arial" w:hAnsi="Arial"/>
        </w:rPr>
      </w:pPr>
      <w:r w:rsidRPr="00296EB5">
        <w:rPr>
          <w:rStyle w:val="A8"/>
          <w:rFonts w:ascii="Arial" w:hAnsi="Arial"/>
        </w:rPr>
        <w:t xml:space="preserve">This </w:t>
      </w:r>
      <w:r w:rsidR="00540EB6" w:rsidRPr="00296EB5">
        <w:rPr>
          <w:rStyle w:val="A8"/>
          <w:rFonts w:ascii="Arial" w:hAnsi="Arial"/>
        </w:rPr>
        <w:t>document</w:t>
      </w:r>
      <w:r w:rsidR="006B5DC4">
        <w:rPr>
          <w:rStyle w:val="A8"/>
          <w:rFonts w:ascii="Arial" w:hAnsi="Arial"/>
        </w:rPr>
        <w:t xml:space="preserve"> is targeted for the </w:t>
      </w:r>
      <w:r w:rsidR="002B1C4C" w:rsidRPr="00296EB5">
        <w:rPr>
          <w:rStyle w:val="A8"/>
          <w:rFonts w:ascii="Arial" w:hAnsi="Arial"/>
        </w:rPr>
        <w:t>S</w:t>
      </w:r>
      <w:r w:rsidR="001902CF" w:rsidRPr="00296EB5">
        <w:rPr>
          <w:rStyle w:val="A8"/>
          <w:rFonts w:ascii="Arial" w:hAnsi="Arial"/>
        </w:rPr>
        <w:t>alesforce</w:t>
      </w:r>
      <w:r w:rsidR="005A78AA" w:rsidRPr="00296EB5">
        <w:rPr>
          <w:rStyle w:val="A8"/>
          <w:rFonts w:ascii="Arial" w:hAnsi="Arial"/>
        </w:rPr>
        <w:t xml:space="preserve"> </w:t>
      </w:r>
      <w:r w:rsidR="005216BD" w:rsidRPr="00296EB5">
        <w:rPr>
          <w:rStyle w:val="A8"/>
          <w:rFonts w:ascii="Arial" w:hAnsi="Arial"/>
        </w:rPr>
        <w:t>System</w:t>
      </w:r>
      <w:r w:rsidRPr="00296EB5">
        <w:rPr>
          <w:rStyle w:val="A8"/>
          <w:rFonts w:ascii="Arial" w:hAnsi="Arial"/>
        </w:rPr>
        <w:t xml:space="preserve"> </w:t>
      </w:r>
      <w:r w:rsidR="005216BD" w:rsidRPr="00296EB5">
        <w:rPr>
          <w:rStyle w:val="A8"/>
          <w:rFonts w:ascii="Arial" w:hAnsi="Arial"/>
        </w:rPr>
        <w:t>A</w:t>
      </w:r>
      <w:r w:rsidRPr="00296EB5">
        <w:rPr>
          <w:rStyle w:val="A8"/>
          <w:rFonts w:ascii="Arial" w:hAnsi="Arial"/>
        </w:rPr>
        <w:t>dministrator who has the responsibi</w:t>
      </w:r>
      <w:r w:rsidR="005216BD" w:rsidRPr="00296EB5">
        <w:rPr>
          <w:rStyle w:val="A8"/>
          <w:rFonts w:ascii="Arial" w:hAnsi="Arial"/>
        </w:rPr>
        <w:t>lity</w:t>
      </w:r>
      <w:r w:rsidR="00B15A62" w:rsidRPr="00296EB5">
        <w:rPr>
          <w:rStyle w:val="A8"/>
          <w:rFonts w:ascii="Arial" w:hAnsi="Arial"/>
        </w:rPr>
        <w:t xml:space="preserve"> and expertise</w:t>
      </w:r>
      <w:r w:rsidR="005216BD" w:rsidRPr="00296EB5">
        <w:rPr>
          <w:rStyle w:val="A8"/>
          <w:rFonts w:ascii="Arial" w:hAnsi="Arial"/>
        </w:rPr>
        <w:t xml:space="preserve"> to setup </w:t>
      </w:r>
      <w:r w:rsidR="006B5DC4">
        <w:rPr>
          <w:rStyle w:val="A8"/>
          <w:rFonts w:ascii="Arial" w:hAnsi="Arial"/>
        </w:rPr>
        <w:t xml:space="preserve">the </w:t>
      </w:r>
      <w:r w:rsidR="005216BD" w:rsidRPr="00296EB5">
        <w:rPr>
          <w:rStyle w:val="A8"/>
          <w:rFonts w:ascii="Arial" w:hAnsi="Arial"/>
        </w:rPr>
        <w:t>application</w:t>
      </w:r>
      <w:r w:rsidR="006B5DC4">
        <w:rPr>
          <w:rStyle w:val="A8"/>
          <w:rFonts w:ascii="Arial" w:hAnsi="Arial"/>
        </w:rPr>
        <w:t xml:space="preserve"> on </w:t>
      </w:r>
      <w:commentRangeStart w:id="310"/>
      <w:ins w:id="311" w:author="Ly, Tony" w:date="2015-02-20T14:23:00Z">
        <w:r w:rsidR="006B5DC4">
          <w:rPr>
            <w:rStyle w:val="A8"/>
            <w:rFonts w:ascii="Arial" w:hAnsi="Arial"/>
          </w:rPr>
          <w:t xml:space="preserve">an existing </w:t>
        </w:r>
      </w:ins>
      <w:r w:rsidR="006B5DC4">
        <w:rPr>
          <w:rStyle w:val="A8"/>
          <w:rFonts w:ascii="Arial" w:hAnsi="Arial"/>
        </w:rPr>
        <w:t>Salesforce</w:t>
      </w:r>
      <w:ins w:id="312" w:author="Ly, Tony" w:date="2015-02-20T14:23:00Z">
        <w:r w:rsidR="0085219D">
          <w:rPr>
            <w:rStyle w:val="A8"/>
            <w:rFonts w:ascii="Arial" w:hAnsi="Arial"/>
          </w:rPr>
          <w:t xml:space="preserve"> Env</w:t>
        </w:r>
        <w:r w:rsidR="006B5DC4">
          <w:rPr>
            <w:rStyle w:val="A8"/>
            <w:rFonts w:ascii="Arial" w:hAnsi="Arial"/>
          </w:rPr>
          <w:t>ironment</w:t>
        </w:r>
      </w:ins>
      <w:r w:rsidR="005216BD" w:rsidRPr="00296EB5">
        <w:rPr>
          <w:rStyle w:val="A8"/>
          <w:rFonts w:ascii="Arial" w:hAnsi="Arial"/>
        </w:rPr>
        <w:t>.</w:t>
      </w:r>
      <w:r w:rsidRPr="00296EB5">
        <w:rPr>
          <w:rStyle w:val="A8"/>
          <w:rFonts w:ascii="Arial" w:hAnsi="Arial"/>
        </w:rPr>
        <w:t xml:space="preserve"> </w:t>
      </w:r>
      <w:commentRangeEnd w:id="310"/>
      <w:r w:rsidR="006B5DC4">
        <w:rPr>
          <w:rStyle w:val="CommentReference"/>
          <w:szCs w:val="20"/>
        </w:rPr>
        <w:commentReference w:id="310"/>
      </w:r>
    </w:p>
    <w:p w14:paraId="603A9249" w14:textId="77777777" w:rsidR="005216BD" w:rsidRPr="00296EB5" w:rsidRDefault="005216BD" w:rsidP="005216BD">
      <w:pPr>
        <w:rPr>
          <w:rStyle w:val="A8"/>
          <w:rFonts w:ascii="Arial" w:hAnsi="Arial"/>
        </w:rPr>
      </w:pPr>
    </w:p>
    <w:p w14:paraId="420AE272" w14:textId="77777777" w:rsidR="00540EB6" w:rsidRPr="00296EB5" w:rsidRDefault="00540EB6" w:rsidP="00D11503">
      <w:pPr>
        <w:rPr>
          <w:rFonts w:ascii="Arial" w:hAnsi="Arial" w:cs="Arial"/>
          <w:b/>
          <w:sz w:val="20"/>
          <w:szCs w:val="20"/>
        </w:rPr>
      </w:pPr>
      <w:bookmarkStart w:id="313" w:name="_Toc211411254"/>
      <w:bookmarkStart w:id="314" w:name="_Toc212287917"/>
      <w:bookmarkStart w:id="315" w:name="_Toc213143877"/>
      <w:r w:rsidRPr="00296EB5">
        <w:rPr>
          <w:rFonts w:ascii="Arial" w:hAnsi="Arial" w:cs="Arial"/>
          <w:b/>
          <w:sz w:val="20"/>
          <w:szCs w:val="20"/>
        </w:rPr>
        <w:t>Assumptions</w:t>
      </w:r>
      <w:bookmarkEnd w:id="313"/>
      <w:bookmarkEnd w:id="314"/>
      <w:bookmarkEnd w:id="315"/>
    </w:p>
    <w:p w14:paraId="369E06C8" w14:textId="77777777" w:rsidR="00DF096F" w:rsidRPr="00296EB5" w:rsidRDefault="00DF096F" w:rsidP="00DF096F">
      <w:pPr>
        <w:rPr>
          <w:rFonts w:ascii="Arial" w:hAnsi="Arial"/>
          <w:sz w:val="20"/>
        </w:rPr>
      </w:pPr>
    </w:p>
    <w:p w14:paraId="6776F88D" w14:textId="4043A088" w:rsidR="00540EB6" w:rsidRPr="00296EB5" w:rsidRDefault="00540EB6" w:rsidP="0090263A">
      <w:pPr>
        <w:rPr>
          <w:rStyle w:val="A8"/>
          <w:rFonts w:ascii="Arial" w:hAnsi="Arial"/>
        </w:rPr>
      </w:pPr>
      <w:r w:rsidRPr="00296EB5">
        <w:rPr>
          <w:rStyle w:val="A8"/>
          <w:rFonts w:ascii="Arial" w:hAnsi="Arial"/>
        </w:rPr>
        <w:t xml:space="preserve">This document assumes the </w:t>
      </w:r>
      <w:r w:rsidR="004146AD" w:rsidRPr="00296EB5">
        <w:rPr>
          <w:rStyle w:val="A8"/>
          <w:rFonts w:ascii="Arial" w:hAnsi="Arial"/>
        </w:rPr>
        <w:t>System Administrator</w:t>
      </w:r>
      <w:r w:rsidRPr="00296EB5">
        <w:rPr>
          <w:rStyle w:val="A8"/>
          <w:rFonts w:ascii="Arial" w:hAnsi="Arial"/>
        </w:rPr>
        <w:t xml:space="preserve"> has </w:t>
      </w:r>
      <w:r w:rsidR="00F63933" w:rsidRPr="00296EB5">
        <w:rPr>
          <w:rStyle w:val="A8"/>
          <w:rFonts w:ascii="Arial" w:hAnsi="Arial"/>
        </w:rPr>
        <w:t>obtained</w:t>
      </w:r>
      <w:r w:rsidRPr="00296EB5">
        <w:rPr>
          <w:rStyle w:val="A8"/>
          <w:rFonts w:ascii="Arial" w:hAnsi="Arial"/>
        </w:rPr>
        <w:t xml:space="preserve"> </w:t>
      </w:r>
      <w:ins w:id="316" w:author="Ly, Tony" w:date="2015-04-17T14:41:00Z">
        <w:r w:rsidR="00625792">
          <w:rPr>
            <w:rStyle w:val="A8"/>
            <w:rFonts w:ascii="Arial" w:hAnsi="Arial"/>
          </w:rPr>
          <w:t xml:space="preserve">the </w:t>
        </w:r>
      </w:ins>
      <w:ins w:id="317" w:author="Ly, Tony" w:date="2015-04-17T14:40:00Z">
        <w:r w:rsidR="00625792" w:rsidRPr="00625792">
          <w:rPr>
            <w:rFonts w:ascii="Arial" w:hAnsi="Arial" w:cs="Arial"/>
            <w:sz w:val="20"/>
            <w:szCs w:val="20"/>
            <w:rPrChange w:id="318" w:author="Ly, Tony" w:date="2015-04-17T14:40:00Z">
              <w:rPr>
                <w:rFonts w:cs="Arial"/>
                <w:szCs w:val="20"/>
              </w:rPr>
            </w:rPrChange>
          </w:rPr>
          <w:t xml:space="preserve">FUJITSU Enterprise Application </w:t>
        </w:r>
      </w:ins>
      <w:ins w:id="319" w:author="Ly, Tony" w:date="2015-04-17T14:41:00Z">
        <w:r w:rsidR="00625792">
          <w:rPr>
            <w:rFonts w:ascii="Arial" w:hAnsi="Arial" w:cs="Arial"/>
            <w:sz w:val="20"/>
            <w:szCs w:val="20"/>
          </w:rPr>
          <w:t>GLOVIA OM</w:t>
        </w:r>
      </w:ins>
      <w:ins w:id="320" w:author="Ly, Tony" w:date="2015-04-17T14:40:00Z">
        <w:r w:rsidR="00625792" w:rsidRPr="00625792">
          <w:rPr>
            <w:rFonts w:ascii="Arial" w:hAnsi="Arial" w:cs="Arial"/>
            <w:sz w:val="20"/>
            <w:szCs w:val="20"/>
            <w:rPrChange w:id="321" w:author="Ly, Tony" w:date="2015-04-17T14:40:00Z">
              <w:rPr>
                <w:rFonts w:cs="Arial"/>
                <w:szCs w:val="20"/>
              </w:rPr>
            </w:rPrChange>
          </w:rPr>
          <w:t xml:space="preserve"> </w:t>
        </w:r>
      </w:ins>
      <w:del w:id="322" w:author="Ly, Tony" w:date="2015-04-17T14:40:00Z">
        <w:r w:rsidR="005216BD" w:rsidRPr="00625792" w:rsidDel="00625792">
          <w:rPr>
            <w:rStyle w:val="A8"/>
            <w:rFonts w:ascii="Arial" w:hAnsi="Arial" w:cs="Arial"/>
            <w:b/>
            <w:color w:val="FF0000"/>
          </w:rPr>
          <w:delText>glovia</w:delText>
        </w:r>
        <w:r w:rsidR="00661A83" w:rsidRPr="00625792" w:rsidDel="00625792">
          <w:rPr>
            <w:rStyle w:val="A8"/>
            <w:rFonts w:ascii="Arial" w:hAnsi="Arial" w:cs="Arial"/>
            <w:b/>
            <w:color w:val="FF0000"/>
          </w:rPr>
          <w:delText xml:space="preserve"> OM</w:delText>
        </w:r>
        <w:r w:rsidR="005216BD" w:rsidRPr="00625792" w:rsidDel="00625792">
          <w:rPr>
            <w:rStyle w:val="A8"/>
            <w:rFonts w:ascii="Arial" w:hAnsi="Arial" w:cs="Arial"/>
            <w:b/>
          </w:rPr>
          <w:delText xml:space="preserve"> </w:delText>
        </w:r>
      </w:del>
      <w:r w:rsidR="00F63933" w:rsidRPr="009238AD">
        <w:rPr>
          <w:rStyle w:val="A8"/>
          <w:rFonts w:ascii="Arial" w:hAnsi="Arial" w:cs="Arial"/>
        </w:rPr>
        <w:t>to</w:t>
      </w:r>
      <w:r w:rsidR="00F63933" w:rsidRPr="00625792">
        <w:rPr>
          <w:rStyle w:val="A8"/>
          <w:rFonts w:ascii="Arial" w:hAnsi="Arial" w:cs="Arial"/>
          <w:sz w:val="14"/>
          <w:rPrChange w:id="323" w:author="Ly, Tony" w:date="2015-04-17T14:40:00Z">
            <w:rPr>
              <w:rStyle w:val="A8"/>
              <w:rFonts w:ascii="Arial" w:hAnsi="Arial"/>
            </w:rPr>
          </w:rPrChange>
        </w:rPr>
        <w:t xml:space="preserve"> </w:t>
      </w:r>
      <w:r w:rsidR="00F63933" w:rsidRPr="00296EB5">
        <w:rPr>
          <w:rStyle w:val="A8"/>
          <w:rFonts w:ascii="Arial" w:hAnsi="Arial"/>
        </w:rPr>
        <w:t xml:space="preserve">install </w:t>
      </w:r>
      <w:r w:rsidR="005216BD" w:rsidRPr="00296EB5">
        <w:rPr>
          <w:rStyle w:val="A8"/>
          <w:rFonts w:ascii="Arial" w:hAnsi="Arial"/>
        </w:rPr>
        <w:t xml:space="preserve">in a </w:t>
      </w:r>
      <w:ins w:id="324" w:author="Ly, Tony" w:date="2017-08-21T13:32:00Z">
        <w:r w:rsidR="0085219D">
          <w:rPr>
            <w:rStyle w:val="A8"/>
            <w:rFonts w:ascii="Arial" w:hAnsi="Arial"/>
          </w:rPr>
          <w:t>S</w:t>
        </w:r>
      </w:ins>
      <w:del w:id="325" w:author="Ly, Tony" w:date="2017-08-21T13:32:00Z">
        <w:r w:rsidR="004146AD" w:rsidRPr="00296EB5" w:rsidDel="0085219D">
          <w:rPr>
            <w:rStyle w:val="A8"/>
            <w:rFonts w:ascii="Arial" w:hAnsi="Arial"/>
          </w:rPr>
          <w:delText>s</w:delText>
        </w:r>
      </w:del>
      <w:r w:rsidR="004146AD" w:rsidRPr="00296EB5">
        <w:rPr>
          <w:rStyle w:val="A8"/>
          <w:rFonts w:ascii="Arial" w:hAnsi="Arial"/>
        </w:rPr>
        <w:t>alesforce</w:t>
      </w:r>
      <w:r w:rsidR="005216BD" w:rsidRPr="00296EB5">
        <w:rPr>
          <w:rStyle w:val="A8"/>
          <w:rFonts w:ascii="Arial" w:hAnsi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="005216BD" w:rsidRPr="00296EB5">
            <w:rPr>
              <w:rStyle w:val="A8"/>
              <w:rFonts w:ascii="Arial" w:hAnsi="Arial"/>
            </w:rPr>
            <w:t>Enterprise</w:t>
          </w:r>
        </w:smartTag>
      </w:smartTag>
      <w:r w:rsidR="00B127E5" w:rsidRPr="00296EB5">
        <w:rPr>
          <w:rStyle w:val="A8"/>
          <w:rFonts w:ascii="Arial" w:hAnsi="Arial"/>
        </w:rPr>
        <w:t xml:space="preserve">, </w:t>
      </w:r>
      <w:r w:rsidR="005216BD" w:rsidRPr="00296EB5">
        <w:rPr>
          <w:rStyle w:val="A8"/>
          <w:rFonts w:ascii="Arial" w:hAnsi="Arial"/>
        </w:rPr>
        <w:t>Un</w:t>
      </w:r>
      <w:r w:rsidR="00F01169" w:rsidRPr="00296EB5">
        <w:rPr>
          <w:rStyle w:val="A8"/>
          <w:rFonts w:ascii="Arial" w:hAnsi="Arial"/>
        </w:rPr>
        <w:t>l</w:t>
      </w:r>
      <w:r w:rsidR="005216BD" w:rsidRPr="00296EB5">
        <w:rPr>
          <w:rStyle w:val="A8"/>
          <w:rFonts w:ascii="Arial" w:hAnsi="Arial"/>
        </w:rPr>
        <w:t xml:space="preserve">imited or Developer </w:t>
      </w:r>
      <w:ins w:id="326" w:author="Ly, Tony" w:date="2015-02-20T16:17:00Z">
        <w:r w:rsidR="00780E62">
          <w:rPr>
            <w:rStyle w:val="A8"/>
            <w:rFonts w:ascii="Arial" w:hAnsi="Arial"/>
          </w:rPr>
          <w:t>E</w:t>
        </w:r>
      </w:ins>
      <w:del w:id="327" w:author="Ly, Tony" w:date="2015-02-20T16:17:00Z">
        <w:r w:rsidR="005216BD" w:rsidRPr="00296EB5" w:rsidDel="00780E62">
          <w:rPr>
            <w:rStyle w:val="A8"/>
            <w:rFonts w:ascii="Arial" w:hAnsi="Arial"/>
          </w:rPr>
          <w:delText>e</w:delText>
        </w:r>
      </w:del>
      <w:r w:rsidR="005216BD" w:rsidRPr="00296EB5">
        <w:rPr>
          <w:rStyle w:val="A8"/>
          <w:rFonts w:ascii="Arial" w:hAnsi="Arial"/>
        </w:rPr>
        <w:t>dit</w:t>
      </w:r>
      <w:r w:rsidR="00F63933" w:rsidRPr="00296EB5">
        <w:rPr>
          <w:rStyle w:val="A8"/>
          <w:rFonts w:ascii="Arial" w:hAnsi="Arial"/>
        </w:rPr>
        <w:t>ion</w:t>
      </w:r>
      <w:r w:rsidR="00BF7C6D" w:rsidRPr="00296EB5">
        <w:rPr>
          <w:rStyle w:val="A8"/>
          <w:rFonts w:ascii="Arial" w:hAnsi="Arial"/>
        </w:rPr>
        <w:t>.</w:t>
      </w:r>
      <w:r w:rsidRPr="00296EB5">
        <w:rPr>
          <w:rStyle w:val="A8"/>
          <w:rFonts w:ascii="Arial" w:hAnsi="Arial"/>
        </w:rPr>
        <w:t xml:space="preserve"> </w:t>
      </w:r>
    </w:p>
    <w:p w14:paraId="5A2A2784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1E3ADB2E" w14:textId="251EC58F" w:rsidR="00BF7C6D" w:rsidRPr="00296EB5" w:rsidDel="006B5DC4" w:rsidRDefault="003B2C18" w:rsidP="00540EB6">
      <w:pPr>
        <w:rPr>
          <w:del w:id="328" w:author="Ly, Tony" w:date="2015-02-20T14:23:00Z"/>
          <w:rStyle w:val="A8"/>
          <w:rFonts w:ascii="Arial" w:hAnsi="Arial"/>
        </w:rPr>
      </w:pPr>
      <w:del w:id="329" w:author="Ly, Tony" w:date="2015-02-20T14:23:00Z">
        <w:r w:rsidDel="006B5DC4">
          <w:rPr>
            <w:rStyle w:val="A8"/>
            <w:rFonts w:ascii="Arial" w:hAnsi="Arial"/>
          </w:rPr>
          <w:delText xml:space="preserve">This </w:delText>
        </w:r>
      </w:del>
    </w:p>
    <w:p w14:paraId="52F74096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7275A244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25DEFA80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763CB446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11DCCEFA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5EFD15E0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2E3D1009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779D050E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5DD7D77B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3C726B04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0C80506C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3199FC27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7B6B317E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5A5699FF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475EA2C7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14978FA7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156EA79A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51207FAF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66CF3403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360B5652" w14:textId="77777777" w:rsidR="00A50066" w:rsidRPr="00296EB5" w:rsidRDefault="00A50066" w:rsidP="00540EB6">
      <w:pPr>
        <w:rPr>
          <w:rStyle w:val="A8"/>
          <w:rFonts w:ascii="Arial" w:hAnsi="Arial"/>
        </w:rPr>
      </w:pPr>
    </w:p>
    <w:p w14:paraId="6BFB4B99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2290152F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0C89756F" w14:textId="77777777" w:rsidR="00BF7C6D" w:rsidRPr="00296EB5" w:rsidRDefault="00BF7C6D" w:rsidP="00540EB6">
      <w:pPr>
        <w:rPr>
          <w:rStyle w:val="A8"/>
          <w:rFonts w:ascii="Arial" w:hAnsi="Arial"/>
        </w:rPr>
      </w:pPr>
    </w:p>
    <w:p w14:paraId="106AD022" w14:textId="77777777" w:rsidR="00A310C2" w:rsidRPr="00296EB5" w:rsidRDefault="00A310C2" w:rsidP="00A310C2">
      <w:pPr>
        <w:pStyle w:val="Heading7"/>
        <w:rPr>
          <w:rStyle w:val="A7"/>
          <w:b/>
          <w:bCs w:val="0"/>
          <w:color w:val="auto"/>
          <w:sz w:val="28"/>
        </w:rPr>
      </w:pPr>
      <w:bookmarkStart w:id="330" w:name="_Toc212287918"/>
    </w:p>
    <w:p w14:paraId="6CBF73A7" w14:textId="2FC3ECFD" w:rsidR="00A62FF4" w:rsidRPr="00296EB5" w:rsidRDefault="009B3F26" w:rsidP="00D11503">
      <w:pPr>
        <w:pStyle w:val="Heading1"/>
        <w:rPr>
          <w:rStyle w:val="A7"/>
          <w:b/>
          <w:bCs/>
          <w:color w:val="auto"/>
          <w:sz w:val="24"/>
          <w:szCs w:val="32"/>
        </w:rPr>
      </w:pPr>
      <w:bookmarkStart w:id="331" w:name="_Toc212287919"/>
      <w:bookmarkEnd w:id="330"/>
      <w:r w:rsidRPr="00296EB5">
        <w:rPr>
          <w:rStyle w:val="A7"/>
          <w:b/>
          <w:bCs/>
          <w:color w:val="auto"/>
          <w:sz w:val="32"/>
        </w:rPr>
        <w:br w:type="page"/>
      </w:r>
      <w:bookmarkStart w:id="332" w:name="_Toc491087553"/>
      <w:bookmarkStart w:id="333" w:name="_Toc445124684"/>
      <w:r w:rsidR="00D11503" w:rsidRPr="00296EB5">
        <w:rPr>
          <w:rStyle w:val="A7"/>
          <w:b/>
          <w:bCs/>
          <w:color w:val="auto"/>
          <w:sz w:val="24"/>
          <w:szCs w:val="32"/>
        </w:rPr>
        <w:t>Installing</w:t>
      </w:r>
      <w:ins w:id="334" w:author="Ly, Tony" w:date="2017-08-21T13:32:00Z">
        <w:r w:rsidR="0085219D">
          <w:rPr>
            <w:rStyle w:val="A7"/>
            <w:b/>
            <w:bCs/>
            <w:color w:val="auto"/>
            <w:sz w:val="24"/>
            <w:szCs w:val="32"/>
          </w:rPr>
          <w:t xml:space="preserve"> </w:t>
        </w:r>
      </w:ins>
      <w:del w:id="335" w:author="Ly, Tony" w:date="2017-08-21T13:32:00Z">
        <w:r w:rsidR="00AF77F9" w:rsidDel="0085219D">
          <w:rPr>
            <w:rStyle w:val="A7"/>
            <w:b/>
            <w:bCs/>
            <w:color w:val="auto"/>
            <w:sz w:val="24"/>
            <w:szCs w:val="32"/>
          </w:rPr>
          <w:delText xml:space="preserve"> </w:delText>
        </w:r>
        <w:r w:rsidR="00D11503" w:rsidRPr="00296EB5" w:rsidDel="0085219D">
          <w:rPr>
            <w:rStyle w:val="A7"/>
            <w:b/>
            <w:bCs/>
            <w:color w:val="auto"/>
            <w:sz w:val="24"/>
            <w:szCs w:val="32"/>
          </w:rPr>
          <w:delText>/</w:delText>
        </w:r>
        <w:r w:rsidR="00AF77F9" w:rsidDel="0085219D">
          <w:rPr>
            <w:rStyle w:val="A7"/>
            <w:b/>
            <w:bCs/>
            <w:color w:val="auto"/>
            <w:sz w:val="24"/>
            <w:szCs w:val="32"/>
          </w:rPr>
          <w:delText xml:space="preserve"> </w:delText>
        </w:r>
        <w:r w:rsidR="005D2D5E" w:rsidRPr="00296EB5" w:rsidDel="0085219D">
          <w:rPr>
            <w:rStyle w:val="A7"/>
            <w:b/>
            <w:bCs/>
            <w:color w:val="auto"/>
            <w:sz w:val="24"/>
            <w:szCs w:val="32"/>
          </w:rPr>
          <w:delText xml:space="preserve">Upgrading </w:delText>
        </w:r>
      </w:del>
      <w:del w:id="336" w:author="Ly, Tony" w:date="2015-04-17T14:41:00Z">
        <w:r w:rsidR="00661A83" w:rsidRPr="00296EB5" w:rsidDel="00625792">
          <w:rPr>
            <w:rStyle w:val="A7"/>
            <w:b/>
            <w:bCs/>
            <w:color w:val="auto"/>
            <w:sz w:val="24"/>
            <w:szCs w:val="32"/>
          </w:rPr>
          <w:delText>glovia</w:delText>
        </w:r>
        <w:r w:rsidR="007C400B" w:rsidRPr="00296EB5" w:rsidDel="00625792">
          <w:rPr>
            <w:rStyle w:val="A7"/>
            <w:b/>
            <w:bCs/>
            <w:color w:val="auto"/>
            <w:sz w:val="24"/>
            <w:szCs w:val="32"/>
          </w:rPr>
          <w:delText xml:space="preserve"> OM</w:delText>
        </w:r>
      </w:del>
      <w:ins w:id="337" w:author="Ly, Tony" w:date="2015-04-17T14:41:00Z">
        <w:r w:rsidR="00625792">
          <w:rPr>
            <w:rStyle w:val="A7"/>
            <w:b/>
            <w:bCs/>
            <w:color w:val="auto"/>
            <w:sz w:val="24"/>
            <w:szCs w:val="32"/>
          </w:rPr>
          <w:t>GLOVIA OM</w:t>
        </w:r>
      </w:ins>
      <w:bookmarkEnd w:id="332"/>
      <w:del w:id="338" w:author="Ly, Tony" w:date="2017-08-21T13:46:00Z">
        <w:r w:rsidR="00661A83" w:rsidRPr="00296EB5" w:rsidDel="0085219D">
          <w:rPr>
            <w:rStyle w:val="A7"/>
            <w:b/>
            <w:bCs/>
            <w:color w:val="auto"/>
            <w:sz w:val="24"/>
            <w:szCs w:val="32"/>
          </w:rPr>
          <w:delText xml:space="preserve"> </w:delText>
        </w:r>
        <w:r w:rsidR="00A62FF4" w:rsidRPr="00296EB5" w:rsidDel="0085219D">
          <w:rPr>
            <w:rStyle w:val="A7"/>
            <w:b/>
            <w:bCs/>
            <w:color w:val="auto"/>
            <w:sz w:val="24"/>
            <w:szCs w:val="32"/>
          </w:rPr>
          <w:delText>application</w:delText>
        </w:r>
      </w:del>
      <w:bookmarkEnd w:id="331"/>
      <w:bookmarkEnd w:id="333"/>
    </w:p>
    <w:p w14:paraId="0F8C1EFF" w14:textId="77777777" w:rsidR="00ED07E3" w:rsidRPr="00296EB5" w:rsidRDefault="00ED07E3" w:rsidP="00540EB6">
      <w:pPr>
        <w:rPr>
          <w:rStyle w:val="A8"/>
          <w:rFonts w:ascii="Arial" w:hAnsi="Arial"/>
        </w:rPr>
      </w:pPr>
    </w:p>
    <w:p w14:paraId="2182B38F" w14:textId="701891BD" w:rsidR="009B3F26" w:rsidDel="003C6E8A" w:rsidRDefault="0085219D" w:rsidP="000822EF">
      <w:pPr>
        <w:jc w:val="both"/>
        <w:rPr>
          <w:del w:id="339" w:author="Ly, Tony" w:date="2015-02-20T14:35:00Z"/>
          <w:rStyle w:val="A8"/>
          <w:rFonts w:ascii="Arial" w:hAnsi="Arial"/>
        </w:rPr>
      </w:pPr>
      <w:ins w:id="340" w:author="Ly, Tony" w:date="2017-08-21T13:35:00Z">
        <w:r>
          <w:rPr>
            <w:rStyle w:val="A8"/>
            <w:rFonts w:ascii="Arial" w:hAnsi="Arial"/>
          </w:rPr>
          <w:t>F</w:t>
        </w:r>
      </w:ins>
      <w:del w:id="341" w:author="Ly, Tony" w:date="2017-08-21T13:35:00Z">
        <w:r w:rsidR="009B3F26" w:rsidRPr="00296EB5" w:rsidDel="0085219D">
          <w:rPr>
            <w:rStyle w:val="A8"/>
            <w:rFonts w:ascii="Arial" w:hAnsi="Arial" w:hint="eastAsia"/>
          </w:rPr>
          <w:delText>Please f</w:delText>
        </w:r>
      </w:del>
      <w:r w:rsidR="009B3F26" w:rsidRPr="00296EB5">
        <w:rPr>
          <w:rStyle w:val="A8"/>
          <w:rFonts w:ascii="Arial" w:hAnsi="Arial" w:hint="eastAsia"/>
        </w:rPr>
        <w:t>ollow the steps below</w:t>
      </w:r>
      <w:r w:rsidR="00055AD2" w:rsidRPr="00296EB5">
        <w:rPr>
          <w:rStyle w:val="A8"/>
          <w:rFonts w:ascii="Arial" w:hAnsi="Arial" w:hint="eastAsia"/>
        </w:rPr>
        <w:t xml:space="preserve"> to install</w:t>
      </w:r>
      <w:r w:rsidR="00F17963" w:rsidRPr="00296EB5">
        <w:rPr>
          <w:rStyle w:val="A8"/>
          <w:rFonts w:ascii="Arial" w:hAnsi="Arial"/>
        </w:rPr>
        <w:t xml:space="preserve"> </w:t>
      </w:r>
      <w:del w:id="342" w:author="Ly, Tony" w:date="2017-08-21T13:35:00Z">
        <w:r w:rsidR="00F17963" w:rsidRPr="00296EB5" w:rsidDel="0085219D">
          <w:rPr>
            <w:rStyle w:val="A8"/>
            <w:rFonts w:ascii="Arial" w:hAnsi="Arial"/>
          </w:rPr>
          <w:delText>or upgrade</w:delText>
        </w:r>
        <w:r w:rsidR="00055AD2" w:rsidRPr="00296EB5" w:rsidDel="0085219D">
          <w:rPr>
            <w:rStyle w:val="A8"/>
            <w:rFonts w:ascii="Arial" w:hAnsi="Arial" w:hint="eastAsia"/>
          </w:rPr>
          <w:delText xml:space="preserve"> </w:delText>
        </w:r>
      </w:del>
      <w:del w:id="343" w:author="Ly, Tony" w:date="2015-04-17T14:41:00Z">
        <w:r w:rsidR="000B7ACD" w:rsidRPr="00296EB5" w:rsidDel="00625792">
          <w:rPr>
            <w:rStyle w:val="A8"/>
            <w:rFonts w:ascii="Arial" w:hAnsi="Arial" w:hint="eastAsia"/>
          </w:rPr>
          <w:delText>glovia</w:delText>
        </w:r>
        <w:r w:rsidR="00055AD2" w:rsidRPr="00296EB5" w:rsidDel="00625792">
          <w:rPr>
            <w:rStyle w:val="A8"/>
            <w:rFonts w:ascii="Arial" w:hAnsi="Arial" w:hint="eastAsia"/>
          </w:rPr>
          <w:delText xml:space="preserve"> OM</w:delText>
        </w:r>
      </w:del>
      <w:ins w:id="344" w:author="Ly, Tony" w:date="2015-04-17T14:41:00Z">
        <w:r w:rsidR="00625792">
          <w:rPr>
            <w:rStyle w:val="A8"/>
            <w:rFonts w:ascii="Arial" w:hAnsi="Arial" w:hint="eastAsia"/>
          </w:rPr>
          <w:t>GLOVIA OM</w:t>
        </w:r>
      </w:ins>
      <w:r w:rsidR="009B3F26" w:rsidRPr="00296EB5">
        <w:rPr>
          <w:rStyle w:val="A8"/>
          <w:rFonts w:ascii="Arial" w:hAnsi="Arial" w:hint="eastAsia"/>
        </w:rPr>
        <w:t>:</w:t>
      </w:r>
    </w:p>
    <w:p w14:paraId="492BBD2C" w14:textId="77777777" w:rsidR="003C6E8A" w:rsidRDefault="003C6E8A" w:rsidP="00540EB6">
      <w:pPr>
        <w:rPr>
          <w:ins w:id="345" w:author="Ly, Tony" w:date="2015-10-01T09:36:00Z"/>
          <w:rStyle w:val="A8"/>
          <w:rFonts w:ascii="Arial" w:hAnsi="Arial"/>
        </w:rPr>
      </w:pPr>
    </w:p>
    <w:p w14:paraId="2E2F4739" w14:textId="29C54245" w:rsidR="009B3F26" w:rsidDel="008E085A" w:rsidRDefault="009B3F26" w:rsidP="000822EF">
      <w:pPr>
        <w:jc w:val="both"/>
        <w:rPr>
          <w:del w:id="346" w:author="Ly, Tony" w:date="2015-02-20T14:34:00Z"/>
          <w:rStyle w:val="A8"/>
          <w:rFonts w:ascii="Arial" w:hAnsi="Arial"/>
        </w:rPr>
      </w:pPr>
    </w:p>
    <w:p w14:paraId="521FA1E9" w14:textId="77777777" w:rsidR="008E085A" w:rsidRPr="00296EB5" w:rsidRDefault="008E085A" w:rsidP="00540EB6">
      <w:pPr>
        <w:rPr>
          <w:ins w:id="347" w:author="Ly, Tony" w:date="2015-10-01T09:48:00Z"/>
          <w:rStyle w:val="A8"/>
          <w:rFonts w:ascii="Arial" w:hAnsi="Arial"/>
        </w:rPr>
      </w:pPr>
    </w:p>
    <w:p w14:paraId="4D1A938C" w14:textId="50BF8D93" w:rsidR="000E7158" w:rsidRPr="00771A10" w:rsidRDefault="002B1C4C" w:rsidP="000822EF">
      <w:pPr>
        <w:jc w:val="both"/>
        <w:rPr>
          <w:rStyle w:val="A8"/>
          <w:rFonts w:ascii="Arial" w:hAnsi="Arial" w:cs="Arial"/>
        </w:rPr>
      </w:pPr>
      <w:commentRangeStart w:id="348"/>
      <w:r w:rsidRPr="00771A10">
        <w:rPr>
          <w:rStyle w:val="A8"/>
          <w:rFonts w:ascii="Arial" w:hAnsi="Arial" w:cs="Arial"/>
        </w:rPr>
        <w:t xml:space="preserve">Step 1 </w:t>
      </w:r>
      <w:r w:rsidR="000E7158" w:rsidRPr="00771A10">
        <w:rPr>
          <w:rStyle w:val="A8"/>
          <w:rFonts w:ascii="Arial" w:hAnsi="Arial" w:cs="Arial"/>
        </w:rPr>
        <w:t>–</w:t>
      </w:r>
      <w:r w:rsidR="00462595" w:rsidRPr="00771A10">
        <w:rPr>
          <w:rStyle w:val="A8"/>
          <w:rFonts w:ascii="Arial" w:hAnsi="Arial" w:cs="Arial"/>
        </w:rPr>
        <w:t xml:space="preserve"> </w:t>
      </w:r>
      <w:ins w:id="349" w:author="Ly, Tony" w:date="2017-08-21T13:56:00Z">
        <w:r w:rsidR="0085219D">
          <w:rPr>
            <w:rStyle w:val="A8"/>
            <w:rFonts w:ascii="Arial" w:hAnsi="Arial" w:cs="Arial"/>
          </w:rPr>
          <w:t xml:space="preserve">Select Contact Me from Get it Now! through the AppExchange or </w:t>
        </w:r>
      </w:ins>
      <w:del w:id="350" w:author="Ly, Tony" w:date="2015-10-01T09:37:00Z">
        <w:r w:rsidR="000E7158" w:rsidRPr="00771A10" w:rsidDel="003C6E8A">
          <w:rPr>
            <w:rStyle w:val="A8"/>
            <w:rFonts w:ascii="Arial" w:hAnsi="Arial" w:cs="Arial"/>
          </w:rPr>
          <w:delText xml:space="preserve">Follow </w:delText>
        </w:r>
        <w:r w:rsidR="000822EF" w:rsidRPr="002B7572" w:rsidDel="003C6E8A">
          <w:rPr>
            <w:rStyle w:val="A8"/>
            <w:rFonts w:ascii="Arial" w:hAnsi="Arial" w:cs="Arial"/>
          </w:rPr>
          <w:delText xml:space="preserve">the link and click on </w:delText>
        </w:r>
        <w:r w:rsidR="000822EF" w:rsidRPr="00E0501A" w:rsidDel="003C6E8A">
          <w:rPr>
            <w:rStyle w:val="A8"/>
            <w:rFonts w:ascii="Arial" w:hAnsi="Arial" w:cs="Arial"/>
            <w:b/>
            <w:rPrChange w:id="351" w:author="Ly, Tony" w:date="2016-04-21T17:04:00Z">
              <w:rPr>
                <w:rStyle w:val="A8"/>
                <w:rFonts w:ascii="Arial" w:hAnsi="Arial"/>
              </w:rPr>
            </w:rPrChange>
          </w:rPr>
          <w:delText>“Get it Now”</w:delText>
        </w:r>
      </w:del>
      <w:ins w:id="352" w:author="Ly, Tony" w:date="2015-10-01T09:37:00Z">
        <w:r w:rsidR="0085219D">
          <w:rPr>
            <w:rStyle w:val="A8"/>
            <w:rFonts w:ascii="Arial" w:hAnsi="Arial" w:cs="Arial"/>
          </w:rPr>
          <w:t>s</w:t>
        </w:r>
        <w:r w:rsidR="003C6E8A" w:rsidRPr="00771A10">
          <w:rPr>
            <w:rStyle w:val="A8"/>
            <w:rFonts w:ascii="Arial" w:hAnsi="Arial" w:cs="Arial"/>
          </w:rPr>
          <w:t xml:space="preserve">ubmit a case through </w:t>
        </w:r>
        <w:r w:rsidR="003C6E8A" w:rsidRPr="00E0501A">
          <w:rPr>
            <w:rStyle w:val="A8"/>
            <w:rFonts w:ascii="Arial" w:hAnsi="Arial" w:cs="Arial"/>
          </w:rPr>
          <w:fldChar w:fldCharType="begin"/>
        </w:r>
        <w:r w:rsidR="003C6E8A" w:rsidRPr="00E0501A">
          <w:rPr>
            <w:rStyle w:val="A8"/>
            <w:rFonts w:ascii="Arial" w:hAnsi="Arial" w:cs="Arial"/>
            <w:rPrChange w:id="353" w:author="Ly, Tony" w:date="2016-04-21T17:04:00Z">
              <w:rPr>
                <w:rStyle w:val="A8"/>
                <w:rFonts w:ascii="Arial" w:hAnsi="Arial"/>
              </w:rPr>
            </w:rPrChange>
          </w:rPr>
          <w:instrText xml:space="preserve"> HYPERLINK "mailto:help@glovia.com" </w:instrText>
        </w:r>
        <w:r w:rsidR="003C6E8A" w:rsidRPr="00E0501A">
          <w:rPr>
            <w:rStyle w:val="A8"/>
            <w:rFonts w:ascii="Arial" w:hAnsi="Arial" w:cs="Arial"/>
            <w:rPrChange w:id="354" w:author="Ly, Tony" w:date="2016-04-21T17:04:00Z">
              <w:rPr>
                <w:rStyle w:val="A8"/>
                <w:rFonts w:ascii="Arial" w:hAnsi="Arial"/>
              </w:rPr>
            </w:rPrChange>
          </w:rPr>
          <w:fldChar w:fldCharType="separate"/>
        </w:r>
        <w:r w:rsidR="003C6E8A" w:rsidRPr="00DE1D98">
          <w:rPr>
            <w:rStyle w:val="Hyperlink"/>
            <w:rFonts w:ascii="Arial" w:hAnsi="Arial" w:cs="Arial"/>
            <w:sz w:val="20"/>
            <w:szCs w:val="20"/>
          </w:rPr>
          <w:t>help@glovia.com</w:t>
        </w:r>
        <w:r w:rsidR="003C6E8A" w:rsidRPr="00DE1D98">
          <w:rPr>
            <w:rStyle w:val="A8"/>
            <w:rFonts w:ascii="Arial" w:hAnsi="Arial" w:cs="Arial"/>
          </w:rPr>
          <w:fldChar w:fldCharType="end"/>
        </w:r>
        <w:r w:rsidR="003C6E8A" w:rsidRPr="00DE1D98">
          <w:rPr>
            <w:rStyle w:val="A8"/>
            <w:rFonts w:ascii="Arial" w:hAnsi="Arial" w:cs="Arial"/>
          </w:rPr>
          <w:t xml:space="preserve"> to request for </w:t>
        </w:r>
      </w:ins>
      <w:ins w:id="355" w:author="Ly, Tony" w:date="2015-10-01T09:38:00Z">
        <w:r w:rsidR="003C6E8A" w:rsidRPr="00DE1D98">
          <w:rPr>
            <w:rStyle w:val="A8"/>
            <w:rFonts w:ascii="Arial" w:hAnsi="Arial" w:cs="Arial"/>
          </w:rPr>
          <w:t>an installation link</w:t>
        </w:r>
      </w:ins>
      <w:ins w:id="356" w:author="Ly, Tony" w:date="2016-03-08T15:47:00Z">
        <w:r w:rsidR="00243A66" w:rsidRPr="00E0501A">
          <w:rPr>
            <w:rStyle w:val="A8"/>
            <w:rFonts w:ascii="Arial" w:hAnsi="Arial" w:cs="Arial"/>
            <w:rPrChange w:id="357" w:author="Ly, Tony" w:date="2016-04-21T17:04:00Z">
              <w:rPr>
                <w:rStyle w:val="A8"/>
                <w:rFonts w:ascii="Arial" w:hAnsi="Arial"/>
              </w:rPr>
            </w:rPrChange>
          </w:rPr>
          <w:t xml:space="preserve"> </w:t>
        </w:r>
        <w:r w:rsidR="00243A66" w:rsidRPr="00E0501A">
          <w:rPr>
            <w:rStyle w:val="A8"/>
            <w:rFonts w:ascii="Arial" w:hAnsi="Arial" w:cs="Arial"/>
            <w:i/>
            <w:rPrChange w:id="358" w:author="Ly, Tony" w:date="2016-04-21T17:04:00Z">
              <w:rPr>
                <w:rStyle w:val="A8"/>
                <w:rFonts w:ascii="Arial" w:hAnsi="Arial"/>
              </w:rPr>
            </w:rPrChange>
          </w:rPr>
          <w:t>(</w:t>
        </w:r>
        <w:r w:rsidR="00243A66" w:rsidRPr="00E0501A">
          <w:rPr>
            <w:rStyle w:val="A8"/>
            <w:rFonts w:ascii="Arial" w:hAnsi="Arial" w:cs="Arial"/>
            <w:b/>
            <w:i/>
            <w:rPrChange w:id="359" w:author="Ly, Tony" w:date="2016-04-21T17:04:00Z">
              <w:rPr>
                <w:rStyle w:val="A8"/>
                <w:rFonts w:ascii="Arial" w:hAnsi="Arial"/>
              </w:rPr>
            </w:rPrChange>
          </w:rPr>
          <w:t>Note:</w:t>
        </w:r>
      </w:ins>
      <w:ins w:id="360" w:author="Ly, Tony" w:date="2016-03-08T15:49:00Z">
        <w:r w:rsidR="00243A66" w:rsidRPr="00771A10">
          <w:rPr>
            <w:rStyle w:val="A8"/>
            <w:rFonts w:ascii="Arial" w:hAnsi="Arial" w:cs="Arial"/>
            <w:i/>
          </w:rPr>
          <w:t xml:space="preserve"> </w:t>
        </w:r>
      </w:ins>
      <w:ins w:id="361" w:author="Ly, Tony" w:date="2016-03-08T15:47:00Z">
        <w:r w:rsidR="0085219D">
          <w:rPr>
            <w:rStyle w:val="A8"/>
            <w:rFonts w:ascii="Arial" w:hAnsi="Arial" w:cs="Arial"/>
            <w:i/>
          </w:rPr>
          <w:t>If installing into</w:t>
        </w:r>
        <w:r w:rsidR="00243A66" w:rsidRPr="00E0501A">
          <w:rPr>
            <w:rStyle w:val="A8"/>
            <w:rFonts w:ascii="Arial" w:hAnsi="Arial" w:cs="Arial"/>
            <w:i/>
            <w:rPrChange w:id="362" w:author="Ly, Tony" w:date="2016-04-21T17:04:00Z">
              <w:rPr>
                <w:rStyle w:val="A8"/>
                <w:rFonts w:ascii="Arial" w:hAnsi="Arial"/>
              </w:rPr>
            </w:rPrChange>
          </w:rPr>
          <w:t xml:space="preserve"> a sandbox, replace </w:t>
        </w:r>
      </w:ins>
      <w:ins w:id="363" w:author="Ly, Tony" w:date="2016-03-08T15:48:00Z">
        <w:r w:rsidR="00243A66" w:rsidRPr="00E0501A">
          <w:rPr>
            <w:rStyle w:val="A8"/>
            <w:rFonts w:ascii="Arial" w:hAnsi="Arial" w:cs="Arial"/>
            <w:i/>
            <w:rPrChange w:id="364" w:author="Ly, Tony" w:date="2016-04-21T17:04:00Z">
              <w:rPr>
                <w:rStyle w:val="A8"/>
                <w:rFonts w:ascii="Arial" w:hAnsi="Arial"/>
              </w:rPr>
            </w:rPrChange>
          </w:rPr>
          <w:t>initial UR</w:t>
        </w:r>
        <w:r w:rsidR="00243A66" w:rsidRPr="00771A10">
          <w:rPr>
            <w:rStyle w:val="A8"/>
            <w:rFonts w:ascii="Arial" w:hAnsi="Arial" w:cs="Arial"/>
            <w:i/>
          </w:rPr>
          <w:t xml:space="preserve">L </w:t>
        </w:r>
      </w:ins>
      <w:ins w:id="365" w:author="Ly, Tony" w:date="2016-03-08T16:00:00Z">
        <w:r w:rsidR="00243A66" w:rsidRPr="00771A10">
          <w:rPr>
            <w:rStyle w:val="A8"/>
            <w:rFonts w:ascii="Arial" w:hAnsi="Arial" w:cs="Arial"/>
            <w:i/>
          </w:rPr>
          <w:fldChar w:fldCharType="begin"/>
        </w:r>
        <w:r w:rsidR="00243A66" w:rsidRPr="00E0501A">
          <w:rPr>
            <w:rStyle w:val="A8"/>
            <w:rFonts w:ascii="Arial" w:hAnsi="Arial" w:cs="Arial"/>
            <w:i/>
            <w:rPrChange w:id="366" w:author="Ly, Tony" w:date="2016-04-21T17:04:00Z">
              <w:rPr>
                <w:rStyle w:val="A8"/>
                <w:rFonts w:ascii="Arial" w:hAnsi="Arial"/>
                <w:i/>
              </w:rPr>
            </w:rPrChange>
          </w:rPr>
          <w:instrText xml:space="preserve"> HYPERLINK "</w:instrText>
        </w:r>
      </w:ins>
      <w:ins w:id="367" w:author="Ly, Tony" w:date="2016-03-08T15:48:00Z">
        <w:r w:rsidR="00243A66" w:rsidRPr="00E0501A">
          <w:rPr>
            <w:rStyle w:val="A8"/>
            <w:rFonts w:ascii="Arial" w:hAnsi="Arial" w:cs="Arial"/>
            <w:i/>
            <w:rPrChange w:id="368" w:author="Ly, Tony" w:date="2016-04-21T17:04:00Z">
              <w:rPr>
                <w:rStyle w:val="A8"/>
                <w:rFonts w:ascii="Arial" w:hAnsi="Arial"/>
                <w:i/>
              </w:rPr>
            </w:rPrChange>
          </w:rPr>
          <w:instrText>https://</w:instrText>
        </w:r>
        <w:r w:rsidR="00243A66" w:rsidRPr="00E0501A">
          <w:rPr>
            <w:rStyle w:val="A8"/>
            <w:rFonts w:ascii="Arial" w:hAnsi="Arial" w:cs="Arial"/>
            <w:b/>
            <w:i/>
            <w:rPrChange w:id="369" w:author="Ly, Tony" w:date="2016-04-21T17:04:00Z">
              <w:rPr>
                <w:rStyle w:val="A8"/>
                <w:rFonts w:ascii="Arial" w:hAnsi="Arial"/>
              </w:rPr>
            </w:rPrChange>
          </w:rPr>
          <w:instrText>login</w:instrText>
        </w:r>
        <w:r w:rsidR="00243A66" w:rsidRPr="00E0501A">
          <w:rPr>
            <w:rStyle w:val="A8"/>
            <w:rFonts w:ascii="Arial" w:hAnsi="Arial" w:cs="Arial"/>
            <w:i/>
            <w:rPrChange w:id="370" w:author="Ly, Tony" w:date="2016-04-21T17:04:00Z">
              <w:rPr>
                <w:rStyle w:val="A8"/>
                <w:rFonts w:ascii="Arial" w:hAnsi="Arial"/>
              </w:rPr>
            </w:rPrChange>
          </w:rPr>
          <w:instrText>.salesforce.com…</w:instrText>
        </w:r>
      </w:ins>
      <w:ins w:id="371" w:author="Ly, Tony" w:date="2016-03-08T16:00:00Z">
        <w:r w:rsidR="00243A66" w:rsidRPr="00E0501A">
          <w:rPr>
            <w:rStyle w:val="A8"/>
            <w:rFonts w:ascii="Arial" w:hAnsi="Arial" w:cs="Arial"/>
            <w:i/>
            <w:rPrChange w:id="372" w:author="Ly, Tony" w:date="2016-04-21T17:04:00Z">
              <w:rPr>
                <w:rStyle w:val="A8"/>
                <w:rFonts w:ascii="Arial" w:hAnsi="Arial"/>
                <w:i/>
              </w:rPr>
            </w:rPrChange>
          </w:rPr>
          <w:instrText xml:space="preserve">" </w:instrText>
        </w:r>
        <w:r w:rsidR="00243A66" w:rsidRPr="00771A10">
          <w:rPr>
            <w:rStyle w:val="A8"/>
            <w:rFonts w:ascii="Arial" w:hAnsi="Arial" w:cs="Arial"/>
            <w:i/>
            <w:rPrChange w:id="373" w:author="Ly, Tony" w:date="2016-04-21T17:04:00Z">
              <w:rPr>
                <w:rStyle w:val="A8"/>
                <w:rFonts w:ascii="Arial" w:hAnsi="Arial" w:cs="Arial"/>
                <w:i/>
              </w:rPr>
            </w:rPrChange>
          </w:rPr>
          <w:fldChar w:fldCharType="separate"/>
        </w:r>
      </w:ins>
      <w:ins w:id="374" w:author="Ly, Tony" w:date="2016-03-08T15:48:00Z">
        <w:r w:rsidR="00243A66" w:rsidRPr="00DE1D98">
          <w:rPr>
            <w:rStyle w:val="Hyperlink"/>
            <w:rFonts w:ascii="Arial" w:hAnsi="Arial" w:cs="Arial"/>
            <w:i/>
            <w:sz w:val="20"/>
            <w:szCs w:val="20"/>
          </w:rPr>
          <w:t>https://</w:t>
        </w:r>
        <w:r w:rsidR="00243A66" w:rsidRPr="00E0501A">
          <w:rPr>
            <w:rStyle w:val="Hyperlink"/>
            <w:rFonts w:cs="Arial"/>
            <w:b/>
            <w:i/>
            <w:rPrChange w:id="375" w:author="Ly, Tony" w:date="2016-04-21T17:04:00Z">
              <w:rPr>
                <w:rStyle w:val="A8"/>
                <w:rFonts w:ascii="Arial" w:hAnsi="Arial"/>
              </w:rPr>
            </w:rPrChange>
          </w:rPr>
          <w:t>login</w:t>
        </w:r>
        <w:r w:rsidR="00243A66" w:rsidRPr="00E0501A">
          <w:rPr>
            <w:rStyle w:val="Hyperlink"/>
            <w:rFonts w:cs="Arial"/>
            <w:i/>
            <w:rPrChange w:id="376" w:author="Ly, Tony" w:date="2016-04-21T17:04:00Z">
              <w:rPr>
                <w:rStyle w:val="A8"/>
                <w:rFonts w:ascii="Arial" w:hAnsi="Arial"/>
              </w:rPr>
            </w:rPrChange>
          </w:rPr>
          <w:t>.salesforce.com…</w:t>
        </w:r>
      </w:ins>
      <w:ins w:id="377" w:author="Ly, Tony" w:date="2016-03-08T16:00:00Z">
        <w:r w:rsidR="00243A66" w:rsidRPr="00771A10">
          <w:rPr>
            <w:rStyle w:val="A8"/>
            <w:rFonts w:ascii="Arial" w:hAnsi="Arial" w:cs="Arial"/>
            <w:i/>
          </w:rPr>
          <w:fldChar w:fldCharType="end"/>
        </w:r>
      </w:ins>
      <w:ins w:id="378" w:author="Ly, Tony" w:date="2016-03-08T15:48:00Z">
        <w:r w:rsidR="00243A66" w:rsidRPr="00E0501A">
          <w:rPr>
            <w:rStyle w:val="A8"/>
            <w:rFonts w:ascii="Arial" w:hAnsi="Arial" w:cs="Arial"/>
            <w:i/>
            <w:rPrChange w:id="379" w:author="Ly, Tony" w:date="2016-04-21T17:04:00Z">
              <w:rPr>
                <w:rStyle w:val="A8"/>
                <w:rFonts w:ascii="Arial" w:hAnsi="Arial"/>
              </w:rPr>
            </w:rPrChange>
          </w:rPr>
          <w:t>..</w:t>
        </w:r>
      </w:ins>
      <w:ins w:id="380" w:author="Ly, Tony" w:date="2016-03-08T16:01:00Z">
        <w:r w:rsidR="00243A66" w:rsidRPr="00771A10">
          <w:rPr>
            <w:rStyle w:val="A8"/>
            <w:rFonts w:ascii="Arial" w:hAnsi="Arial" w:cs="Arial"/>
            <w:i/>
          </w:rPr>
          <w:t xml:space="preserve"> </w:t>
        </w:r>
      </w:ins>
      <w:ins w:id="381" w:author="Ly, Tony" w:date="2016-03-08T15:48:00Z">
        <w:r w:rsidR="00243A66" w:rsidRPr="00E0501A">
          <w:rPr>
            <w:rStyle w:val="A8"/>
            <w:rFonts w:ascii="Arial" w:hAnsi="Arial" w:cs="Arial"/>
            <w:i/>
            <w:rPrChange w:id="382" w:author="Ly, Tony" w:date="2016-04-21T17:04:00Z">
              <w:rPr>
                <w:rStyle w:val="A8"/>
                <w:rFonts w:ascii="Arial" w:hAnsi="Arial"/>
              </w:rPr>
            </w:rPrChange>
          </w:rPr>
          <w:t xml:space="preserve">with </w:t>
        </w:r>
      </w:ins>
      <w:ins w:id="383" w:author="Ly, Tony" w:date="2016-03-08T16:00:00Z">
        <w:r w:rsidR="00243A66" w:rsidRPr="00771A10">
          <w:rPr>
            <w:rStyle w:val="A8"/>
            <w:rFonts w:ascii="Arial" w:hAnsi="Arial" w:cs="Arial"/>
            <w:i/>
          </w:rPr>
          <w:fldChar w:fldCharType="begin"/>
        </w:r>
        <w:r w:rsidR="00243A66" w:rsidRPr="00E0501A">
          <w:rPr>
            <w:rStyle w:val="A8"/>
            <w:rFonts w:ascii="Arial" w:hAnsi="Arial" w:cs="Arial"/>
            <w:i/>
            <w:rPrChange w:id="384" w:author="Ly, Tony" w:date="2016-04-21T17:04:00Z">
              <w:rPr>
                <w:rStyle w:val="A8"/>
                <w:rFonts w:ascii="Arial" w:hAnsi="Arial"/>
                <w:i/>
              </w:rPr>
            </w:rPrChange>
          </w:rPr>
          <w:instrText xml:space="preserve"> HYPERLINK "</w:instrText>
        </w:r>
      </w:ins>
      <w:ins w:id="385" w:author="Ly, Tony" w:date="2016-03-08T15:58:00Z">
        <w:r w:rsidR="00243A66" w:rsidRPr="00E0501A">
          <w:rPr>
            <w:rStyle w:val="A8"/>
            <w:rFonts w:ascii="Arial" w:hAnsi="Arial" w:cs="Arial"/>
            <w:i/>
            <w:rPrChange w:id="386" w:author="Ly, Tony" w:date="2016-04-21T17:04:00Z">
              <w:rPr>
                <w:rStyle w:val="A8"/>
                <w:rFonts w:ascii="Arial" w:hAnsi="Arial"/>
                <w:i/>
              </w:rPr>
            </w:rPrChange>
          </w:rPr>
          <w:instrText>https://</w:instrText>
        </w:r>
      </w:ins>
      <w:ins w:id="387" w:author="Ly, Tony" w:date="2016-03-08T15:48:00Z">
        <w:r w:rsidR="00243A66" w:rsidRPr="00E0501A">
          <w:rPr>
            <w:rStyle w:val="A8"/>
            <w:rFonts w:ascii="Arial" w:hAnsi="Arial" w:cs="Arial"/>
            <w:b/>
            <w:i/>
            <w:rPrChange w:id="388" w:author="Ly, Tony" w:date="2016-04-21T17:04:00Z">
              <w:rPr>
                <w:rStyle w:val="A8"/>
                <w:rFonts w:ascii="Arial" w:hAnsi="Arial"/>
              </w:rPr>
            </w:rPrChange>
          </w:rPr>
          <w:instrText>test</w:instrText>
        </w:r>
        <w:r w:rsidR="00243A66" w:rsidRPr="00E0501A">
          <w:rPr>
            <w:rStyle w:val="A8"/>
            <w:rFonts w:ascii="Arial" w:hAnsi="Arial" w:cs="Arial"/>
            <w:i/>
            <w:rPrChange w:id="389" w:author="Ly, Tony" w:date="2016-04-21T17:04:00Z">
              <w:rPr>
                <w:rStyle w:val="A8"/>
                <w:rFonts w:ascii="Arial" w:hAnsi="Arial"/>
              </w:rPr>
            </w:rPrChange>
          </w:rPr>
          <w:instrText>.salesforce.com…</w:instrText>
        </w:r>
      </w:ins>
      <w:ins w:id="390" w:author="Ly, Tony" w:date="2016-03-08T16:00:00Z">
        <w:r w:rsidR="00243A66" w:rsidRPr="00E0501A">
          <w:rPr>
            <w:rStyle w:val="A8"/>
            <w:rFonts w:ascii="Arial" w:hAnsi="Arial" w:cs="Arial"/>
            <w:i/>
            <w:rPrChange w:id="391" w:author="Ly, Tony" w:date="2016-04-21T17:04:00Z">
              <w:rPr>
                <w:rStyle w:val="A8"/>
                <w:rFonts w:ascii="Arial" w:hAnsi="Arial"/>
                <w:i/>
              </w:rPr>
            </w:rPrChange>
          </w:rPr>
          <w:instrText xml:space="preserve">" </w:instrText>
        </w:r>
        <w:r w:rsidR="00243A66" w:rsidRPr="00771A10">
          <w:rPr>
            <w:rStyle w:val="A8"/>
            <w:rFonts w:ascii="Arial" w:hAnsi="Arial" w:cs="Arial"/>
            <w:i/>
            <w:rPrChange w:id="392" w:author="Ly, Tony" w:date="2016-04-21T17:04:00Z">
              <w:rPr>
                <w:rStyle w:val="A8"/>
                <w:rFonts w:ascii="Arial" w:hAnsi="Arial" w:cs="Arial"/>
                <w:i/>
              </w:rPr>
            </w:rPrChange>
          </w:rPr>
          <w:fldChar w:fldCharType="separate"/>
        </w:r>
      </w:ins>
      <w:ins w:id="393" w:author="Ly, Tony" w:date="2016-03-08T15:58:00Z">
        <w:r w:rsidR="00243A66" w:rsidRPr="00DE1D98">
          <w:rPr>
            <w:rStyle w:val="Hyperlink"/>
            <w:rFonts w:ascii="Arial" w:hAnsi="Arial" w:cs="Arial"/>
            <w:i/>
            <w:sz w:val="20"/>
            <w:szCs w:val="20"/>
          </w:rPr>
          <w:t>https://</w:t>
        </w:r>
      </w:ins>
      <w:ins w:id="394" w:author="Ly, Tony" w:date="2016-03-08T15:48:00Z">
        <w:r w:rsidR="00243A66" w:rsidRPr="00E0501A">
          <w:rPr>
            <w:rStyle w:val="Hyperlink"/>
            <w:rFonts w:cs="Arial"/>
            <w:b/>
            <w:i/>
            <w:rPrChange w:id="395" w:author="Ly, Tony" w:date="2016-04-21T17:04:00Z">
              <w:rPr>
                <w:rStyle w:val="A8"/>
                <w:rFonts w:ascii="Arial" w:hAnsi="Arial"/>
              </w:rPr>
            </w:rPrChange>
          </w:rPr>
          <w:t>test</w:t>
        </w:r>
        <w:r w:rsidR="00243A66" w:rsidRPr="00E0501A">
          <w:rPr>
            <w:rStyle w:val="Hyperlink"/>
            <w:rFonts w:cs="Arial"/>
            <w:i/>
            <w:rPrChange w:id="396" w:author="Ly, Tony" w:date="2016-04-21T17:04:00Z">
              <w:rPr>
                <w:rStyle w:val="A8"/>
                <w:rFonts w:ascii="Arial" w:hAnsi="Arial"/>
              </w:rPr>
            </w:rPrChange>
          </w:rPr>
          <w:t>.salesforce.com…</w:t>
        </w:r>
      </w:ins>
      <w:ins w:id="397" w:author="Ly, Tony" w:date="2016-03-08T16:00:00Z">
        <w:r w:rsidR="00243A66" w:rsidRPr="00771A10">
          <w:rPr>
            <w:rStyle w:val="A8"/>
            <w:rFonts w:ascii="Arial" w:hAnsi="Arial" w:cs="Arial"/>
            <w:i/>
          </w:rPr>
          <w:fldChar w:fldCharType="end"/>
        </w:r>
      </w:ins>
      <w:ins w:id="398" w:author="Ly, Tony" w:date="2016-03-08T15:48:00Z">
        <w:r w:rsidR="00243A66" w:rsidRPr="00E0501A">
          <w:rPr>
            <w:rStyle w:val="A8"/>
            <w:rFonts w:ascii="Arial" w:hAnsi="Arial" w:cs="Arial"/>
            <w:i/>
            <w:rPrChange w:id="399" w:author="Ly, Tony" w:date="2016-04-21T17:04:00Z">
              <w:rPr>
                <w:rStyle w:val="A8"/>
                <w:rFonts w:ascii="Arial" w:hAnsi="Arial"/>
              </w:rPr>
            </w:rPrChange>
          </w:rPr>
          <w:t>.</w:t>
        </w:r>
      </w:ins>
      <w:ins w:id="400" w:author="Ly, Tony" w:date="2015-10-01T09:39:00Z">
        <w:r w:rsidR="003C6E8A" w:rsidRPr="00E0501A">
          <w:rPr>
            <w:rStyle w:val="A8"/>
            <w:rFonts w:ascii="Arial" w:hAnsi="Arial" w:cs="Arial"/>
            <w:i/>
            <w:rPrChange w:id="401" w:author="Ly, Tony" w:date="2016-04-21T17:04:00Z">
              <w:rPr>
                <w:rStyle w:val="A8"/>
                <w:rFonts w:ascii="Arial" w:hAnsi="Arial"/>
              </w:rPr>
            </w:rPrChange>
          </w:rPr>
          <w:t xml:space="preserve"> </w:t>
        </w:r>
      </w:ins>
      <w:ins w:id="402" w:author="Ly, Tony" w:date="2016-03-08T15:48:00Z">
        <w:r w:rsidR="00243A66" w:rsidRPr="00E0501A">
          <w:rPr>
            <w:rStyle w:val="A8"/>
            <w:rFonts w:ascii="Arial" w:hAnsi="Arial" w:cs="Arial"/>
            <w:i/>
            <w:rPrChange w:id="403" w:author="Ly, Tony" w:date="2016-04-21T17:04:00Z">
              <w:rPr>
                <w:rStyle w:val="A8"/>
                <w:rFonts w:ascii="Arial" w:hAnsi="Arial"/>
              </w:rPr>
            </w:rPrChange>
          </w:rPr>
          <w:t>)</w:t>
        </w:r>
      </w:ins>
    </w:p>
    <w:p w14:paraId="5DCD9C59" w14:textId="77777777" w:rsidR="008E085A" w:rsidRDefault="008E085A" w:rsidP="009B3F26">
      <w:pPr>
        <w:rPr>
          <w:ins w:id="404" w:author="Ly, Tony" w:date="2015-10-01T09:51:00Z"/>
        </w:rPr>
      </w:pPr>
    </w:p>
    <w:p w14:paraId="54DA6AD5" w14:textId="5345F648" w:rsidR="000E7158" w:rsidDel="003C6E8A" w:rsidRDefault="00AB5AC6" w:rsidP="000E7158">
      <w:pPr>
        <w:ind w:left="720"/>
        <w:rPr>
          <w:del w:id="405" w:author="Ly, Tony" w:date="2015-10-01T09:36:00Z"/>
          <w:rStyle w:val="A8"/>
          <w:rFonts w:ascii="Arial" w:hAnsi="Arial"/>
        </w:rPr>
      </w:pPr>
      <w:del w:id="406" w:author="Ly, Tony" w:date="2015-10-01T09:36:00Z">
        <w:r w:rsidDel="003C6E8A">
          <w:fldChar w:fldCharType="begin"/>
        </w:r>
        <w:r w:rsidDel="003C6E8A">
          <w:delInstrText xml:space="preserve"> HYPERLINK "https://appexchange.salesforce.com/listingDetail?listingId=a0N300000016bBSEAY" </w:delInstrText>
        </w:r>
        <w:r w:rsidDel="003C6E8A">
          <w:fldChar w:fldCharType="separate"/>
        </w:r>
        <w:r w:rsidR="000E7158" w:rsidRPr="00BA0BED" w:rsidDel="003C6E8A">
          <w:rPr>
            <w:rStyle w:val="Hyperlink"/>
            <w:rFonts w:ascii="Arial" w:hAnsi="Arial"/>
            <w:sz w:val="20"/>
            <w:szCs w:val="20"/>
          </w:rPr>
          <w:delText>https://appexchange.salesforce.com/listingDetail?listingId=a0N300000016bBSEAY</w:delText>
        </w:r>
        <w:r w:rsidDel="003C6E8A">
          <w:rPr>
            <w:rStyle w:val="Hyperlink"/>
            <w:rFonts w:ascii="Arial" w:hAnsi="Arial"/>
            <w:sz w:val="20"/>
            <w:szCs w:val="20"/>
          </w:rPr>
          <w:fldChar w:fldCharType="end"/>
        </w:r>
        <w:r w:rsidR="000E7158" w:rsidDel="003C6E8A">
          <w:rPr>
            <w:rStyle w:val="A8"/>
            <w:rFonts w:ascii="Arial" w:hAnsi="Arial"/>
          </w:rPr>
          <w:delText xml:space="preserve"> </w:delText>
        </w:r>
        <w:commentRangeEnd w:id="348"/>
        <w:r w:rsidR="000822EF" w:rsidDel="003C6E8A">
          <w:rPr>
            <w:rStyle w:val="CommentReference"/>
            <w:szCs w:val="20"/>
          </w:rPr>
          <w:commentReference w:id="348"/>
        </w:r>
      </w:del>
    </w:p>
    <w:p w14:paraId="73D8C6D1" w14:textId="3E0609A3" w:rsidR="00B32677" w:rsidDel="003C6E8A" w:rsidRDefault="00B32677" w:rsidP="000E7158">
      <w:pPr>
        <w:ind w:left="720"/>
        <w:rPr>
          <w:del w:id="407" w:author="Ly, Tony" w:date="2015-10-01T09:36:00Z"/>
          <w:rStyle w:val="A8"/>
          <w:rFonts w:ascii="Arial" w:hAnsi="Arial"/>
        </w:rPr>
      </w:pPr>
    </w:p>
    <w:p w14:paraId="5E215828" w14:textId="45B5DF6B" w:rsidR="000E7158" w:rsidRPr="00296EB5" w:rsidDel="003C6E8A" w:rsidRDefault="00DE1D98" w:rsidP="0091525B">
      <w:pPr>
        <w:jc w:val="center"/>
        <w:rPr>
          <w:del w:id="408" w:author="Ly, Tony" w:date="2015-10-01T09:36:00Z"/>
          <w:rStyle w:val="A8"/>
          <w:rFonts w:ascii="Arial" w:hAnsi="Arial"/>
        </w:rPr>
      </w:pPr>
      <w:del w:id="409" w:author="Ly, Tony" w:date="2015-10-01T09:36:00Z">
        <w:r>
          <w:rPr>
            <w:rStyle w:val="A8"/>
            <w:rFonts w:ascii="Arial" w:hAnsi="Arial"/>
            <w:noProof/>
            <w:lang w:eastAsia="en-US"/>
          </w:rPr>
          <w:drawing>
            <wp:inline distT="0" distB="0" distL="0" distR="0" wp14:anchorId="324E8912" wp14:editId="4D6563E3">
              <wp:extent cx="1554480" cy="365760"/>
              <wp:effectExtent l="0" t="0" r="762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448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822EF" w:rsidDel="003C6E8A">
          <w:rPr>
            <w:rStyle w:val="CommentReference"/>
            <w:szCs w:val="20"/>
          </w:rPr>
          <w:commentReference w:id="410"/>
        </w:r>
      </w:del>
    </w:p>
    <w:p w14:paraId="3F12C485" w14:textId="77777777" w:rsidR="005544BB" w:rsidRPr="00296EB5" w:rsidRDefault="005544BB" w:rsidP="009B3F26">
      <w:pPr>
        <w:rPr>
          <w:rStyle w:val="A8"/>
          <w:rFonts w:ascii="Arial" w:hAnsi="Arial"/>
        </w:rPr>
      </w:pPr>
    </w:p>
    <w:p w14:paraId="12E32FC4" w14:textId="3AB228FA" w:rsidR="0091525B" w:rsidDel="008E085A" w:rsidRDefault="008E085A" w:rsidP="000E7158">
      <w:pPr>
        <w:rPr>
          <w:del w:id="411" w:author="Ly, Tony" w:date="2015-10-01T09:48:00Z"/>
          <w:rStyle w:val="A8"/>
          <w:rFonts w:ascii="Arial" w:hAnsi="Arial"/>
        </w:rPr>
      </w:pPr>
      <w:ins w:id="412" w:author="Ly, Tony" w:date="2015-10-01T09:50:00Z">
        <w:r>
          <w:rPr>
            <w:rStyle w:val="A8"/>
            <w:rFonts w:ascii="Arial" w:hAnsi="Arial"/>
          </w:rPr>
          <w:t xml:space="preserve">Step </w:t>
        </w:r>
      </w:ins>
      <w:ins w:id="413" w:author="Ly, Tony" w:date="2015-10-01T09:51:00Z">
        <w:r>
          <w:rPr>
            <w:rStyle w:val="A8"/>
            <w:rFonts w:ascii="Arial" w:hAnsi="Arial"/>
          </w:rPr>
          <w:t>2 – Input the install</w:t>
        </w:r>
      </w:ins>
      <w:ins w:id="414" w:author="Ly, Tony" w:date="2017-08-21T13:39:00Z">
        <w:r w:rsidR="0085219D">
          <w:rPr>
            <w:rStyle w:val="A8"/>
            <w:rFonts w:ascii="Arial" w:hAnsi="Arial"/>
          </w:rPr>
          <w:t>ation</w:t>
        </w:r>
      </w:ins>
      <w:ins w:id="415" w:author="Ly, Tony" w:date="2015-10-01T09:51:00Z">
        <w:r w:rsidR="0085219D">
          <w:rPr>
            <w:rStyle w:val="A8"/>
            <w:rFonts w:ascii="Arial" w:hAnsi="Arial"/>
          </w:rPr>
          <w:t xml:space="preserve"> link into the</w:t>
        </w:r>
        <w:r>
          <w:rPr>
            <w:rStyle w:val="A8"/>
            <w:rFonts w:ascii="Arial" w:hAnsi="Arial"/>
          </w:rPr>
          <w:t xml:space="preserve"> browser (</w:t>
        </w:r>
        <w:r w:rsidRPr="005322B8">
          <w:rPr>
            <w:rStyle w:val="A8"/>
            <w:rFonts w:ascii="Arial" w:hAnsi="Arial"/>
            <w:b/>
            <w:i/>
          </w:rPr>
          <w:t>Note:</w:t>
        </w:r>
        <w:r w:rsidRPr="005322B8">
          <w:rPr>
            <w:rStyle w:val="A8"/>
            <w:rFonts w:ascii="Arial" w:hAnsi="Arial"/>
            <w:i/>
          </w:rPr>
          <w:t xml:space="preserve"> </w:t>
        </w:r>
      </w:ins>
      <w:ins w:id="416" w:author="Ly, Tony" w:date="2016-03-08T16:01:00Z">
        <w:r w:rsidR="00243A66">
          <w:rPr>
            <w:rStyle w:val="A8"/>
            <w:rFonts w:ascii="Arial" w:hAnsi="Arial"/>
            <w:i/>
          </w:rPr>
          <w:t>Make sure to login to the org)</w:t>
        </w:r>
      </w:ins>
    </w:p>
    <w:p w14:paraId="30AC1BDD" w14:textId="77777777" w:rsidR="0091525B" w:rsidDel="008E085A" w:rsidRDefault="0091525B" w:rsidP="000E7158">
      <w:pPr>
        <w:rPr>
          <w:del w:id="417" w:author="Ly, Tony" w:date="2015-10-01T09:48:00Z"/>
          <w:rStyle w:val="A8"/>
          <w:rFonts w:ascii="Arial" w:hAnsi="Arial"/>
        </w:rPr>
      </w:pPr>
    </w:p>
    <w:p w14:paraId="55B5C6D3" w14:textId="77777777" w:rsidR="0091525B" w:rsidDel="008E085A" w:rsidRDefault="0091525B" w:rsidP="000E7158">
      <w:pPr>
        <w:rPr>
          <w:del w:id="418" w:author="Ly, Tony" w:date="2015-10-01T09:48:00Z"/>
          <w:rStyle w:val="A8"/>
          <w:rFonts w:ascii="Arial" w:hAnsi="Arial"/>
        </w:rPr>
      </w:pPr>
    </w:p>
    <w:p w14:paraId="399968D1" w14:textId="77777777" w:rsidR="0091525B" w:rsidDel="008E085A" w:rsidRDefault="0091525B" w:rsidP="000E7158">
      <w:pPr>
        <w:rPr>
          <w:del w:id="419" w:author="Ly, Tony" w:date="2015-10-01T09:48:00Z"/>
          <w:rStyle w:val="A8"/>
          <w:rFonts w:ascii="Arial" w:hAnsi="Arial"/>
        </w:rPr>
      </w:pPr>
    </w:p>
    <w:p w14:paraId="4D56DD70" w14:textId="13EBC06B" w:rsidR="0091525B" w:rsidRDefault="0091525B" w:rsidP="000E7158">
      <w:pPr>
        <w:rPr>
          <w:rStyle w:val="A8"/>
          <w:rFonts w:ascii="Arial" w:hAnsi="Arial"/>
        </w:rPr>
      </w:pPr>
    </w:p>
    <w:p w14:paraId="1879DE6B" w14:textId="77777777" w:rsidR="0091525B" w:rsidRDefault="0091525B" w:rsidP="000E7158">
      <w:pPr>
        <w:rPr>
          <w:ins w:id="420" w:author="Ly, Tony" w:date="2015-10-01T09:51:00Z"/>
          <w:rStyle w:val="A8"/>
          <w:rFonts w:ascii="Arial" w:hAnsi="Arial"/>
        </w:rPr>
      </w:pPr>
    </w:p>
    <w:p w14:paraId="774530A3" w14:textId="77777777" w:rsidR="008E085A" w:rsidRDefault="008E085A" w:rsidP="000E7158">
      <w:pPr>
        <w:rPr>
          <w:rStyle w:val="A8"/>
          <w:rFonts w:ascii="Arial" w:hAnsi="Arial"/>
        </w:rPr>
      </w:pPr>
    </w:p>
    <w:p w14:paraId="6E71EF57" w14:textId="43CD9A66" w:rsidR="005544BB" w:rsidDel="008E085A" w:rsidRDefault="008E085A" w:rsidP="000E7158">
      <w:pPr>
        <w:rPr>
          <w:del w:id="421" w:author="Ly, Tony" w:date="2015-10-01T09:52:00Z"/>
          <w:rStyle w:val="A8"/>
          <w:rFonts w:ascii="Arial" w:hAnsi="Arial"/>
        </w:rPr>
      </w:pPr>
      <w:ins w:id="422" w:author="Ly, Tony" w:date="2015-10-01T09:52:00Z">
        <w:r w:rsidRPr="00296EB5">
          <w:rPr>
            <w:rStyle w:val="A8"/>
            <w:rFonts w:ascii="Arial" w:hAnsi="Arial" w:hint="eastAsia"/>
          </w:rPr>
          <w:t xml:space="preserve">Step </w:t>
        </w:r>
        <w:r>
          <w:rPr>
            <w:rStyle w:val="A8"/>
            <w:rFonts w:ascii="Arial" w:hAnsi="Arial"/>
          </w:rPr>
          <w:t>3</w:t>
        </w:r>
        <w:r w:rsidRPr="00296EB5">
          <w:rPr>
            <w:rStyle w:val="A8"/>
            <w:rFonts w:ascii="Arial" w:hAnsi="Arial" w:hint="eastAsia"/>
          </w:rPr>
          <w:t xml:space="preserve"> </w:t>
        </w:r>
        <w:r>
          <w:rPr>
            <w:rStyle w:val="A8"/>
            <w:rFonts w:ascii="Arial" w:hAnsi="Arial"/>
          </w:rPr>
          <w:t>–</w:t>
        </w:r>
        <w:r w:rsidRPr="00296EB5">
          <w:rPr>
            <w:rStyle w:val="A8"/>
            <w:rFonts w:ascii="Arial" w:hAnsi="Arial" w:hint="eastAsia"/>
          </w:rPr>
          <w:t xml:space="preserve"> </w:t>
        </w:r>
        <w:r>
          <w:rPr>
            <w:rStyle w:val="A8"/>
            <w:rFonts w:ascii="Arial" w:hAnsi="Arial"/>
          </w:rPr>
          <w:t xml:space="preserve">Select who you want to install and click </w:t>
        </w:r>
        <w:r w:rsidRPr="005322B8">
          <w:rPr>
            <w:rStyle w:val="A8"/>
            <w:rFonts w:ascii="Arial" w:hAnsi="Arial"/>
            <w:b/>
          </w:rPr>
          <w:t>“Install.”</w:t>
        </w:r>
      </w:ins>
      <w:commentRangeStart w:id="423"/>
      <w:del w:id="424" w:author="Ly, Tony" w:date="2015-10-01T09:52:00Z">
        <w:r w:rsidR="002B1C4C" w:rsidRPr="00296EB5" w:rsidDel="008E085A">
          <w:rPr>
            <w:rStyle w:val="A8"/>
            <w:rFonts w:ascii="Arial" w:hAnsi="Arial"/>
          </w:rPr>
          <w:delText xml:space="preserve">Step 2 </w:delText>
        </w:r>
      </w:del>
      <w:del w:id="425" w:author="Ly, Tony" w:date="2015-10-01T09:39:00Z">
        <w:r w:rsidR="002B1C4C" w:rsidRPr="00296EB5" w:rsidDel="003C6E8A">
          <w:rPr>
            <w:rStyle w:val="A8"/>
            <w:rFonts w:ascii="Arial" w:hAnsi="Arial"/>
          </w:rPr>
          <w:delText>-</w:delText>
        </w:r>
      </w:del>
      <w:del w:id="426" w:author="Ly, Tony" w:date="2015-10-01T09:52:00Z">
        <w:r w:rsidR="002B1C4C" w:rsidRPr="00296EB5" w:rsidDel="008E085A">
          <w:rPr>
            <w:rStyle w:val="A8"/>
            <w:rFonts w:ascii="Arial" w:hAnsi="Arial"/>
          </w:rPr>
          <w:delText xml:space="preserve"> </w:delText>
        </w:r>
      </w:del>
      <w:del w:id="427" w:author="Ly, Tony" w:date="2015-10-01T09:39:00Z">
        <w:r w:rsidR="000E7158" w:rsidDel="003C6E8A">
          <w:rPr>
            <w:rStyle w:val="A8"/>
            <w:rFonts w:ascii="Arial" w:hAnsi="Arial"/>
          </w:rPr>
          <w:delText>Select</w:delText>
        </w:r>
        <w:r w:rsidR="005544BB" w:rsidRPr="00296EB5" w:rsidDel="003C6E8A">
          <w:rPr>
            <w:rStyle w:val="A8"/>
            <w:rFonts w:ascii="Arial" w:hAnsi="Arial"/>
          </w:rPr>
          <w:delText xml:space="preserve"> </w:delText>
        </w:r>
        <w:r w:rsidR="005544BB" w:rsidRPr="006A2368" w:rsidDel="003C6E8A">
          <w:rPr>
            <w:rStyle w:val="A8"/>
            <w:rFonts w:ascii="Arial" w:hAnsi="Arial"/>
            <w:b/>
            <w:rPrChange w:id="428" w:author="Ly, Tony" w:date="2015-02-20T14:59:00Z">
              <w:rPr>
                <w:rStyle w:val="A8"/>
                <w:rFonts w:ascii="Arial" w:hAnsi="Arial"/>
              </w:rPr>
            </w:rPrChange>
          </w:rPr>
          <w:delText>“Log</w:delText>
        </w:r>
        <w:r w:rsidR="000E7158" w:rsidRPr="006A2368" w:rsidDel="003C6E8A">
          <w:rPr>
            <w:rStyle w:val="A8"/>
            <w:rFonts w:ascii="Arial" w:hAnsi="Arial"/>
            <w:b/>
            <w:rPrChange w:id="429" w:author="Ly, Tony" w:date="2015-02-20T14:59:00Z">
              <w:rPr>
                <w:rStyle w:val="A8"/>
                <w:rFonts w:ascii="Arial" w:hAnsi="Arial"/>
              </w:rPr>
            </w:rPrChange>
          </w:rPr>
          <w:delText xml:space="preserve"> </w:delText>
        </w:r>
        <w:r w:rsidR="005544BB" w:rsidRPr="006A2368" w:rsidDel="003C6E8A">
          <w:rPr>
            <w:rStyle w:val="A8"/>
            <w:rFonts w:ascii="Arial" w:hAnsi="Arial"/>
            <w:b/>
            <w:rPrChange w:id="430" w:author="Ly, Tony" w:date="2015-02-20T14:59:00Z">
              <w:rPr>
                <w:rStyle w:val="A8"/>
                <w:rFonts w:ascii="Arial" w:hAnsi="Arial"/>
              </w:rPr>
            </w:rPrChange>
          </w:rPr>
          <w:delText>in to the AppExchange”</w:delText>
        </w:r>
        <w:r w:rsidR="005544BB" w:rsidRPr="00296EB5" w:rsidDel="003C6E8A">
          <w:rPr>
            <w:rStyle w:val="A8"/>
            <w:rFonts w:ascii="Arial" w:hAnsi="Arial"/>
          </w:rPr>
          <w:delText xml:space="preserve"> usi</w:delText>
        </w:r>
        <w:r w:rsidR="000E7158" w:rsidDel="003C6E8A">
          <w:rPr>
            <w:rStyle w:val="A8"/>
            <w:rFonts w:ascii="Arial" w:hAnsi="Arial"/>
          </w:rPr>
          <w:delText>ng your salesforce credentials</w:delText>
        </w:r>
        <w:commentRangeEnd w:id="423"/>
        <w:r w:rsidR="000E7158" w:rsidDel="003C6E8A">
          <w:rPr>
            <w:rStyle w:val="CommentReference"/>
            <w:szCs w:val="20"/>
          </w:rPr>
          <w:commentReference w:id="423"/>
        </w:r>
      </w:del>
    </w:p>
    <w:p w14:paraId="0CCC0127" w14:textId="77777777" w:rsidR="00B32677" w:rsidRDefault="00B32677" w:rsidP="000E7158">
      <w:pPr>
        <w:rPr>
          <w:ins w:id="431" w:author="Ly, Tony" w:date="2015-10-01T09:48:00Z"/>
          <w:rStyle w:val="A8"/>
          <w:rFonts w:ascii="Arial" w:hAnsi="Arial"/>
        </w:rPr>
      </w:pPr>
    </w:p>
    <w:p w14:paraId="7E2E997E" w14:textId="77777777" w:rsidR="008E085A" w:rsidRDefault="008E085A" w:rsidP="000E7158">
      <w:pPr>
        <w:rPr>
          <w:rStyle w:val="A8"/>
          <w:rFonts w:ascii="Arial" w:hAnsi="Arial"/>
        </w:rPr>
      </w:pPr>
    </w:p>
    <w:p w14:paraId="0954DB4F" w14:textId="182B50EF" w:rsidR="00B32677" w:rsidRPr="00296EB5" w:rsidRDefault="00DE1D98" w:rsidP="0091525B">
      <w:pPr>
        <w:jc w:val="center"/>
        <w:rPr>
          <w:rStyle w:val="A8"/>
          <w:rFonts w:ascii="Arial" w:hAnsi="Arial"/>
        </w:rPr>
      </w:pPr>
      <w:ins w:id="432" w:author="Ly, Tony" w:date="2016-04-28T17:15:00Z">
        <w:r>
          <w:rPr>
            <w:rStyle w:val="A8"/>
            <w:rFonts w:ascii="Arial" w:hAnsi="Arial"/>
            <w:noProof/>
            <w:lang w:eastAsia="en-US"/>
          </w:rPr>
          <w:drawing>
            <wp:inline distT="0" distB="0" distL="0" distR="0" wp14:anchorId="5BFF32EA" wp14:editId="1F9AFEBD">
              <wp:extent cx="5875020" cy="4069080"/>
              <wp:effectExtent l="0" t="0" r="0" b="762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75020" cy="406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433" w:author="Ly, Tony" w:date="2015-10-01T09:47:00Z">
        <w:r>
          <w:rPr>
            <w:rStyle w:val="A8"/>
            <w:rFonts w:ascii="Arial" w:hAnsi="Arial"/>
            <w:noProof/>
            <w:lang w:eastAsia="en-US"/>
          </w:rPr>
          <w:drawing>
            <wp:inline distT="0" distB="0" distL="0" distR="0" wp14:anchorId="7B1EBA51" wp14:editId="1AD1A644">
              <wp:extent cx="2926080" cy="640080"/>
              <wp:effectExtent l="0" t="0" r="762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2608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0822EF">
        <w:rPr>
          <w:rStyle w:val="CommentReference"/>
          <w:szCs w:val="20"/>
        </w:rPr>
        <w:commentReference w:id="434"/>
      </w:r>
    </w:p>
    <w:p w14:paraId="23F7D877" w14:textId="77777777" w:rsidR="009B3F26" w:rsidRPr="00296EB5" w:rsidRDefault="009B3F26" w:rsidP="009B3F26">
      <w:pPr>
        <w:rPr>
          <w:rStyle w:val="A8"/>
          <w:rFonts w:ascii="Arial" w:hAnsi="Arial"/>
        </w:rPr>
      </w:pPr>
    </w:p>
    <w:p w14:paraId="1656625A" w14:textId="77777777" w:rsidR="0091525B" w:rsidRDefault="0091525B" w:rsidP="00462595">
      <w:pPr>
        <w:ind w:left="720" w:hangingChars="360" w:hanging="720"/>
        <w:rPr>
          <w:rStyle w:val="A8"/>
          <w:rFonts w:ascii="Arial" w:hAnsi="Arial"/>
        </w:rPr>
      </w:pPr>
    </w:p>
    <w:p w14:paraId="0B07C202" w14:textId="77777777" w:rsidR="0091525B" w:rsidRDefault="0091525B" w:rsidP="00462595">
      <w:pPr>
        <w:ind w:left="720" w:hangingChars="360" w:hanging="720"/>
        <w:rPr>
          <w:rStyle w:val="A8"/>
          <w:rFonts w:ascii="Arial" w:hAnsi="Arial"/>
        </w:rPr>
      </w:pPr>
    </w:p>
    <w:p w14:paraId="43AA79C1" w14:textId="77777777" w:rsidR="0091525B" w:rsidRDefault="0091525B" w:rsidP="00462595">
      <w:pPr>
        <w:ind w:left="720" w:hangingChars="360" w:hanging="720"/>
        <w:rPr>
          <w:rStyle w:val="A8"/>
          <w:rFonts w:ascii="Arial" w:hAnsi="Arial"/>
        </w:rPr>
      </w:pPr>
    </w:p>
    <w:p w14:paraId="7E0DAF56" w14:textId="77777777" w:rsidR="0091525B" w:rsidRDefault="0091525B" w:rsidP="00462595">
      <w:pPr>
        <w:ind w:left="720" w:hangingChars="360" w:hanging="720"/>
        <w:rPr>
          <w:rStyle w:val="A8"/>
          <w:rFonts w:ascii="Arial" w:hAnsi="Arial"/>
        </w:rPr>
      </w:pPr>
    </w:p>
    <w:p w14:paraId="6E0C685B" w14:textId="77777777" w:rsidR="0091525B" w:rsidRDefault="0091525B" w:rsidP="00462595">
      <w:pPr>
        <w:ind w:left="720" w:hangingChars="360" w:hanging="720"/>
        <w:rPr>
          <w:ins w:id="435" w:author="Ly, Tony" w:date="2015-10-01T10:01:00Z"/>
          <w:rStyle w:val="A8"/>
          <w:rFonts w:ascii="Arial" w:hAnsi="Arial"/>
        </w:rPr>
      </w:pPr>
    </w:p>
    <w:p w14:paraId="7A9E7778" w14:textId="77777777" w:rsidR="00A3026E" w:rsidRDefault="00A3026E" w:rsidP="00462595">
      <w:pPr>
        <w:ind w:left="720" w:hangingChars="360" w:hanging="720"/>
        <w:rPr>
          <w:ins w:id="436" w:author="Ly, Tony" w:date="2015-10-01T10:01:00Z"/>
          <w:rStyle w:val="A8"/>
          <w:rFonts w:ascii="Arial" w:hAnsi="Arial"/>
        </w:rPr>
      </w:pPr>
    </w:p>
    <w:p w14:paraId="2C5A27D0" w14:textId="77777777" w:rsidR="00A3026E" w:rsidRDefault="00A3026E" w:rsidP="00462595">
      <w:pPr>
        <w:ind w:left="720" w:hangingChars="360" w:hanging="720"/>
        <w:rPr>
          <w:ins w:id="437" w:author="Ly, Tony" w:date="2015-10-01T10:01:00Z"/>
          <w:rStyle w:val="A8"/>
          <w:rFonts w:ascii="Arial" w:hAnsi="Arial"/>
        </w:rPr>
      </w:pPr>
    </w:p>
    <w:p w14:paraId="096F9E70" w14:textId="484FF9CE" w:rsidR="00A3026E" w:rsidRDefault="00A3026E">
      <w:pPr>
        <w:rPr>
          <w:rStyle w:val="A8"/>
          <w:rFonts w:ascii="Arial" w:hAnsi="Arial"/>
        </w:rPr>
        <w:pPrChange w:id="438" w:author="Ly, Tony" w:date="2017-08-21T13:39:00Z">
          <w:pPr>
            <w:ind w:left="720" w:hangingChars="360" w:hanging="720"/>
          </w:pPr>
        </w:pPrChange>
      </w:pPr>
    </w:p>
    <w:p w14:paraId="5F1BEFA4" w14:textId="418D20E2" w:rsidR="0091525B" w:rsidRDefault="0091525B" w:rsidP="00462595">
      <w:pPr>
        <w:ind w:left="720" w:hangingChars="360" w:hanging="720"/>
        <w:rPr>
          <w:ins w:id="439" w:author="Ly, Tony" w:date="2016-04-28T16:29:00Z"/>
          <w:rStyle w:val="A8"/>
          <w:rFonts w:ascii="Arial" w:hAnsi="Arial"/>
        </w:rPr>
      </w:pPr>
    </w:p>
    <w:p w14:paraId="41A7C3B7" w14:textId="5FDABFC8" w:rsidR="00771A10" w:rsidDel="0085219D" w:rsidRDefault="00771A10" w:rsidP="00462595">
      <w:pPr>
        <w:ind w:left="720" w:hangingChars="360" w:hanging="720"/>
        <w:rPr>
          <w:del w:id="440" w:author="Ly, Tony" w:date="2017-08-21T13:40:00Z"/>
          <w:rStyle w:val="A8"/>
          <w:rFonts w:ascii="Arial" w:hAnsi="Arial"/>
        </w:rPr>
      </w:pPr>
    </w:p>
    <w:p w14:paraId="76380A72" w14:textId="58C7263D" w:rsidR="009B3F26" w:rsidRPr="00296EB5" w:rsidDel="008E085A" w:rsidRDefault="00462595">
      <w:pPr>
        <w:rPr>
          <w:del w:id="441" w:author="Ly, Tony" w:date="2015-10-01T09:50:00Z"/>
          <w:rStyle w:val="A8"/>
          <w:rFonts w:ascii="Arial" w:hAnsi="Arial"/>
          <w:i/>
        </w:rPr>
        <w:pPrChange w:id="442" w:author="Ly, Tony" w:date="2015-10-01T09:50:00Z">
          <w:pPr>
            <w:ind w:left="720" w:hangingChars="360" w:hanging="720"/>
          </w:pPr>
        </w:pPrChange>
      </w:pPr>
      <w:del w:id="443" w:author="Ly, Tony" w:date="2015-10-01T09:50:00Z">
        <w:r w:rsidRPr="00296EB5" w:rsidDel="008E085A">
          <w:rPr>
            <w:rStyle w:val="A8"/>
            <w:rFonts w:ascii="Arial" w:hAnsi="Arial" w:hint="eastAsia"/>
          </w:rPr>
          <w:delText xml:space="preserve">Step 3 - </w:delText>
        </w:r>
        <w:r w:rsidR="00055AD2" w:rsidRPr="00296EB5" w:rsidDel="008E085A">
          <w:rPr>
            <w:rStyle w:val="A8"/>
            <w:rFonts w:ascii="Arial" w:hAnsi="Arial" w:hint="eastAsia"/>
          </w:rPr>
          <w:delText xml:space="preserve">Enter User Name and Password of the environment, and click </w:delText>
        </w:r>
        <w:r w:rsidR="00055AD2" w:rsidRPr="00296EB5" w:rsidDel="008E085A">
          <w:rPr>
            <w:rStyle w:val="A8"/>
            <w:rFonts w:ascii="Arial" w:hAnsi="Arial"/>
          </w:rPr>
          <w:delText>“</w:delText>
        </w:r>
        <w:r w:rsidR="00055AD2" w:rsidRPr="00296EB5" w:rsidDel="008E085A">
          <w:rPr>
            <w:rStyle w:val="A8"/>
            <w:rFonts w:ascii="Arial" w:hAnsi="Arial" w:hint="eastAsia"/>
            <w:b/>
          </w:rPr>
          <w:delText>Login</w:delText>
        </w:r>
        <w:r w:rsidR="00055AD2" w:rsidRPr="00296EB5" w:rsidDel="008E085A">
          <w:rPr>
            <w:rStyle w:val="A8"/>
            <w:rFonts w:ascii="Arial" w:hAnsi="Arial"/>
          </w:rPr>
          <w:delText>”</w:delText>
        </w:r>
        <w:r w:rsidR="00055AD2" w:rsidRPr="00296EB5" w:rsidDel="008E085A">
          <w:rPr>
            <w:rStyle w:val="A8"/>
            <w:rFonts w:ascii="Arial" w:hAnsi="Arial" w:hint="eastAsia"/>
          </w:rPr>
          <w:delText>.</w:delText>
        </w:r>
        <w:r w:rsidR="006E7585" w:rsidRPr="00296EB5" w:rsidDel="008E085A">
          <w:rPr>
            <w:rStyle w:val="A8"/>
            <w:rFonts w:ascii="Arial" w:hAnsi="Arial"/>
          </w:rPr>
          <w:br/>
        </w:r>
        <w:r w:rsidR="006E7585" w:rsidRPr="00296EB5" w:rsidDel="008E085A">
          <w:rPr>
            <w:rStyle w:val="A8"/>
            <w:rFonts w:ascii="Arial" w:hAnsi="Arial" w:hint="eastAsia"/>
          </w:rPr>
          <w:br/>
        </w:r>
        <w:r w:rsidR="006E7585" w:rsidRPr="00296EB5" w:rsidDel="008E085A">
          <w:rPr>
            <w:rStyle w:val="A8"/>
            <w:rFonts w:ascii="Arial" w:hAnsi="Arial" w:hint="eastAsia"/>
            <w:b/>
            <w:i/>
          </w:rPr>
          <w:delText>Note</w:delText>
        </w:r>
        <w:r w:rsidR="006E7585" w:rsidRPr="00296EB5" w:rsidDel="008E085A">
          <w:rPr>
            <w:rStyle w:val="A8"/>
            <w:rFonts w:ascii="Arial" w:hAnsi="Arial" w:hint="eastAsia"/>
            <w:i/>
          </w:rPr>
          <w:delText xml:space="preserve">: This user </w:delText>
        </w:r>
        <w:r w:rsidR="00F17963" w:rsidRPr="00296EB5" w:rsidDel="008E085A">
          <w:rPr>
            <w:rStyle w:val="A8"/>
            <w:rFonts w:ascii="Arial" w:hAnsi="Arial"/>
            <w:i/>
          </w:rPr>
          <w:delText xml:space="preserve">must </w:delText>
        </w:r>
        <w:r w:rsidR="006E7585" w:rsidRPr="00296EB5" w:rsidDel="008E085A">
          <w:rPr>
            <w:rStyle w:val="A8"/>
            <w:rFonts w:ascii="Arial" w:hAnsi="Arial" w:hint="eastAsia"/>
            <w:i/>
          </w:rPr>
          <w:delText xml:space="preserve">have System Administrator </w:delText>
        </w:r>
        <w:r w:rsidR="006E7585" w:rsidRPr="00296EB5" w:rsidDel="008E085A">
          <w:rPr>
            <w:rStyle w:val="A8"/>
            <w:rFonts w:ascii="Arial" w:hAnsi="Arial"/>
            <w:i/>
          </w:rPr>
          <w:delText>privilege</w:delText>
        </w:r>
        <w:r w:rsidR="0091525B" w:rsidDel="008E085A">
          <w:rPr>
            <w:rStyle w:val="A8"/>
            <w:rFonts w:ascii="Arial" w:hAnsi="Arial"/>
            <w:i/>
          </w:rPr>
          <w:delText xml:space="preserve"> to install</w:delText>
        </w:r>
        <w:r w:rsidR="006E7585" w:rsidRPr="00296EB5" w:rsidDel="008E085A">
          <w:rPr>
            <w:rStyle w:val="A8"/>
            <w:rFonts w:ascii="Arial" w:hAnsi="Arial" w:hint="eastAsia"/>
            <w:i/>
          </w:rPr>
          <w:delText>.</w:delText>
        </w:r>
      </w:del>
    </w:p>
    <w:p w14:paraId="5EF5A09D" w14:textId="6B9A3D5F" w:rsidR="005544BB" w:rsidRPr="00296EB5" w:rsidDel="008E085A" w:rsidRDefault="005544BB">
      <w:pPr>
        <w:rPr>
          <w:del w:id="444" w:author="Ly, Tony" w:date="2015-10-01T09:50:00Z"/>
          <w:rStyle w:val="A8"/>
          <w:rFonts w:ascii="Arial" w:hAnsi="Arial"/>
          <w:i/>
        </w:rPr>
        <w:pPrChange w:id="445" w:author="Ly, Tony" w:date="2015-10-01T09:50:00Z">
          <w:pPr>
            <w:ind w:left="720" w:hangingChars="360" w:hanging="720"/>
          </w:pPr>
        </w:pPrChange>
      </w:pPr>
    </w:p>
    <w:p w14:paraId="6D0C5D79" w14:textId="17315DED" w:rsidR="0091525B" w:rsidDel="008E085A" w:rsidRDefault="0091525B">
      <w:pPr>
        <w:rPr>
          <w:del w:id="446" w:author="Ly, Tony" w:date="2015-10-01T09:50:00Z"/>
          <w:rStyle w:val="A8"/>
          <w:rFonts w:ascii="Arial" w:hAnsi="Arial"/>
        </w:rPr>
      </w:pPr>
    </w:p>
    <w:p w14:paraId="0E6AD2E3" w14:textId="5BECFCAD" w:rsidR="0091525B" w:rsidDel="008E085A" w:rsidRDefault="0091525B">
      <w:pPr>
        <w:rPr>
          <w:del w:id="447" w:author="Ly, Tony" w:date="2015-10-01T09:50:00Z"/>
          <w:rStyle w:val="A8"/>
          <w:rFonts w:ascii="Arial" w:hAnsi="Arial"/>
        </w:rPr>
      </w:pPr>
    </w:p>
    <w:p w14:paraId="3328FF8B" w14:textId="77777777" w:rsidR="0091525B" w:rsidDel="00B95AA1" w:rsidRDefault="0091525B">
      <w:pPr>
        <w:rPr>
          <w:del w:id="448" w:author="Ly, Tony" w:date="2015-02-20T14:42:00Z"/>
          <w:rStyle w:val="A8"/>
          <w:rFonts w:ascii="Arial" w:hAnsi="Arial"/>
        </w:rPr>
      </w:pPr>
    </w:p>
    <w:p w14:paraId="46E0505C" w14:textId="2DA65FCD" w:rsidR="0091525B" w:rsidDel="008E085A" w:rsidRDefault="0091525B">
      <w:pPr>
        <w:rPr>
          <w:del w:id="449" w:author="Ly, Tony" w:date="2015-10-01T09:50:00Z"/>
          <w:rStyle w:val="A8"/>
          <w:rFonts w:ascii="Arial" w:hAnsi="Arial"/>
        </w:rPr>
      </w:pPr>
    </w:p>
    <w:p w14:paraId="2677C399" w14:textId="62B604FA" w:rsidR="0091525B" w:rsidDel="008E085A" w:rsidRDefault="0091525B">
      <w:pPr>
        <w:rPr>
          <w:del w:id="450" w:author="Ly, Tony" w:date="2015-10-01T09:50:00Z"/>
          <w:rStyle w:val="A8"/>
          <w:rFonts w:ascii="Arial" w:hAnsi="Arial"/>
        </w:rPr>
      </w:pPr>
    </w:p>
    <w:p w14:paraId="5B9786D1" w14:textId="7BE9CBED" w:rsidR="0091525B" w:rsidDel="008E085A" w:rsidRDefault="0091525B">
      <w:pPr>
        <w:rPr>
          <w:del w:id="451" w:author="Ly, Tony" w:date="2015-10-01T09:50:00Z"/>
          <w:rStyle w:val="A8"/>
          <w:rFonts w:ascii="Arial" w:hAnsi="Arial"/>
        </w:rPr>
      </w:pPr>
    </w:p>
    <w:p w14:paraId="23C2617F" w14:textId="63D680B3" w:rsidR="005544BB" w:rsidDel="008E085A" w:rsidRDefault="005544BB">
      <w:pPr>
        <w:rPr>
          <w:del w:id="452" w:author="Ly, Tony" w:date="2015-10-01T09:50:00Z"/>
          <w:rStyle w:val="A8"/>
          <w:rFonts w:ascii="Arial" w:hAnsi="Arial"/>
        </w:rPr>
      </w:pPr>
      <w:commentRangeStart w:id="453"/>
      <w:del w:id="454" w:author="Ly, Tony" w:date="2015-10-01T09:50:00Z">
        <w:r w:rsidRPr="00296EB5" w:rsidDel="008E085A">
          <w:rPr>
            <w:rStyle w:val="A8"/>
            <w:rFonts w:ascii="Arial" w:hAnsi="Arial" w:hint="eastAsia"/>
          </w:rPr>
          <w:delText xml:space="preserve">Step </w:delText>
        </w:r>
        <w:r w:rsidRPr="00296EB5" w:rsidDel="008E085A">
          <w:rPr>
            <w:rStyle w:val="A8"/>
            <w:rFonts w:ascii="Arial" w:hAnsi="Arial"/>
          </w:rPr>
          <w:delText>4</w:delText>
        </w:r>
        <w:r w:rsidR="002B1C4C" w:rsidRPr="00296EB5" w:rsidDel="008E085A">
          <w:rPr>
            <w:rStyle w:val="A8"/>
            <w:rFonts w:ascii="Arial" w:hAnsi="Arial" w:hint="eastAsia"/>
          </w:rPr>
          <w:delText xml:space="preserve"> - </w:delText>
        </w:r>
        <w:r w:rsidR="000E7158" w:rsidDel="008E085A">
          <w:rPr>
            <w:rStyle w:val="A8"/>
            <w:rFonts w:ascii="Arial" w:hAnsi="Arial"/>
          </w:rPr>
          <w:delText>S</w:delText>
        </w:r>
        <w:r w:rsidRPr="00296EB5" w:rsidDel="008E085A">
          <w:rPr>
            <w:rStyle w:val="A8"/>
            <w:rFonts w:ascii="Arial" w:hAnsi="Arial" w:hint="eastAsia"/>
          </w:rPr>
          <w:delText xml:space="preserve">elect the environment </w:delText>
        </w:r>
        <w:r w:rsidR="000E7158" w:rsidDel="008E085A">
          <w:rPr>
            <w:rStyle w:val="A8"/>
            <w:rFonts w:ascii="Arial" w:hAnsi="Arial"/>
          </w:rPr>
          <w:delText>for</w:delText>
        </w:r>
        <w:r w:rsidRPr="00296EB5" w:rsidDel="008E085A">
          <w:rPr>
            <w:rStyle w:val="A8"/>
            <w:rFonts w:ascii="Arial" w:hAnsi="Arial" w:hint="eastAsia"/>
          </w:rPr>
          <w:delText xml:space="preserve"> installing </w:delText>
        </w:r>
      </w:del>
      <w:del w:id="455" w:author="Ly, Tony" w:date="2015-04-17T14:41:00Z">
        <w:r w:rsidRPr="00296EB5" w:rsidDel="00625792">
          <w:rPr>
            <w:rStyle w:val="A8"/>
            <w:rFonts w:ascii="Arial" w:hAnsi="Arial" w:hint="eastAsia"/>
          </w:rPr>
          <w:delText xml:space="preserve">glovia </w:delText>
        </w:r>
        <w:r w:rsidRPr="00296EB5" w:rsidDel="00625792">
          <w:rPr>
            <w:rStyle w:val="A8"/>
            <w:rFonts w:ascii="Arial" w:hAnsi="Arial"/>
          </w:rPr>
          <w:delText>O</w:delText>
        </w:r>
        <w:r w:rsidR="000E7158" w:rsidDel="00625792">
          <w:rPr>
            <w:rStyle w:val="A8"/>
            <w:rFonts w:ascii="Arial" w:hAnsi="Arial" w:hint="eastAsia"/>
          </w:rPr>
          <w:delText>M</w:delText>
        </w:r>
      </w:del>
      <w:del w:id="456" w:author="Ly, Tony" w:date="2015-10-01T09:50:00Z">
        <w:r w:rsidR="000E7158" w:rsidDel="008E085A">
          <w:rPr>
            <w:rStyle w:val="A8"/>
            <w:rFonts w:ascii="Arial" w:hAnsi="Arial" w:hint="eastAsia"/>
          </w:rPr>
          <w:delText xml:space="preserve"> (Production </w:delText>
        </w:r>
        <w:r w:rsidRPr="00296EB5" w:rsidDel="008E085A">
          <w:rPr>
            <w:rStyle w:val="A8"/>
            <w:rFonts w:ascii="Arial" w:hAnsi="Arial" w:hint="eastAsia"/>
          </w:rPr>
          <w:delText>or Sandbox)</w:delText>
        </w:r>
        <w:r w:rsidRPr="00296EB5" w:rsidDel="008E085A">
          <w:rPr>
            <w:rStyle w:val="A8"/>
            <w:rFonts w:ascii="Arial" w:hAnsi="Arial"/>
          </w:rPr>
          <w:delText xml:space="preserve">, </w:delText>
        </w:r>
        <w:r w:rsidRPr="00296EB5" w:rsidDel="008E085A">
          <w:rPr>
            <w:rStyle w:val="A8"/>
            <w:rFonts w:ascii="Arial" w:hAnsi="Arial" w:hint="eastAsia"/>
          </w:rPr>
          <w:delText xml:space="preserve">click </w:delText>
        </w:r>
        <w:r w:rsidRPr="00296EB5" w:rsidDel="008E085A">
          <w:rPr>
            <w:rStyle w:val="A8"/>
            <w:rFonts w:ascii="Arial" w:hAnsi="Arial"/>
          </w:rPr>
          <w:delText>“</w:delText>
        </w:r>
        <w:r w:rsidRPr="00296EB5" w:rsidDel="008E085A">
          <w:rPr>
            <w:rStyle w:val="A8"/>
            <w:rFonts w:ascii="Arial" w:hAnsi="Arial" w:hint="eastAsia"/>
            <w:b/>
          </w:rPr>
          <w:delText>ok</w:delText>
        </w:r>
        <w:r w:rsidRPr="00296EB5" w:rsidDel="008E085A">
          <w:rPr>
            <w:rStyle w:val="A8"/>
            <w:rFonts w:ascii="Arial" w:hAnsi="Arial"/>
          </w:rPr>
          <w:delText>”</w:delText>
        </w:r>
        <w:r w:rsidRPr="00296EB5" w:rsidDel="008E085A">
          <w:rPr>
            <w:rStyle w:val="A8"/>
            <w:rFonts w:ascii="Arial" w:hAnsi="Arial" w:hint="eastAsia"/>
          </w:rPr>
          <w:delText>.</w:delText>
        </w:r>
        <w:commentRangeEnd w:id="453"/>
        <w:r w:rsidR="000E7158" w:rsidDel="008E085A">
          <w:rPr>
            <w:rStyle w:val="CommentReference"/>
            <w:szCs w:val="20"/>
          </w:rPr>
          <w:commentReference w:id="453"/>
        </w:r>
      </w:del>
    </w:p>
    <w:p w14:paraId="5E5034F6" w14:textId="37144F42" w:rsidR="00B32677" w:rsidDel="008E085A" w:rsidRDefault="00B32677">
      <w:pPr>
        <w:rPr>
          <w:del w:id="457" w:author="Ly, Tony" w:date="2015-10-01T09:50:00Z"/>
          <w:rStyle w:val="A8"/>
          <w:rFonts w:ascii="Arial" w:hAnsi="Arial"/>
        </w:rPr>
      </w:pPr>
    </w:p>
    <w:p w14:paraId="70C24315" w14:textId="40D7F6F9" w:rsidR="0091525B" w:rsidDel="008E085A" w:rsidRDefault="00DE1D98">
      <w:pPr>
        <w:rPr>
          <w:del w:id="458" w:author="Ly, Tony" w:date="2015-10-01T09:50:00Z"/>
          <w:rStyle w:val="A8"/>
          <w:rFonts w:ascii="Arial" w:hAnsi="Arial"/>
        </w:rPr>
        <w:pPrChange w:id="459" w:author="Ly, Tony" w:date="2015-10-01T09:50:00Z">
          <w:pPr>
            <w:jc w:val="center"/>
          </w:pPr>
        </w:pPrChange>
      </w:pPr>
      <w:del w:id="460" w:author="Ly, Tony" w:date="2015-10-01T09:50:00Z">
        <w:r>
          <w:rPr>
            <w:rStyle w:val="A8"/>
            <w:rFonts w:ascii="Arial" w:hAnsi="Arial"/>
            <w:noProof/>
            <w:lang w:eastAsia="en-US"/>
          </w:rPr>
          <w:drawing>
            <wp:inline distT="0" distB="0" distL="0" distR="0" wp14:anchorId="63B98A9F" wp14:editId="760BE187">
              <wp:extent cx="2933700" cy="640080"/>
              <wp:effectExtent l="0" t="0" r="0" b="762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70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822EF" w:rsidDel="008E085A">
          <w:rPr>
            <w:rStyle w:val="CommentReference"/>
            <w:szCs w:val="20"/>
          </w:rPr>
          <w:commentReference w:id="461"/>
        </w:r>
      </w:del>
    </w:p>
    <w:p w14:paraId="4688A8EC" w14:textId="583A93A9" w:rsidR="0091525B" w:rsidDel="008E085A" w:rsidRDefault="00B32677">
      <w:pPr>
        <w:rPr>
          <w:del w:id="462" w:author="Ly, Tony" w:date="2015-10-01T09:50:00Z"/>
          <w:rStyle w:val="A8"/>
          <w:rFonts w:ascii="Arial" w:hAnsi="Arial"/>
        </w:rPr>
        <w:pPrChange w:id="463" w:author="Ly, Tony" w:date="2015-10-01T09:50:00Z">
          <w:pPr>
            <w:jc w:val="center"/>
          </w:pPr>
        </w:pPrChange>
      </w:pPr>
      <w:del w:id="464" w:author="Ly, Tony" w:date="2015-10-01T09:50:00Z">
        <w:r w:rsidDel="008E085A">
          <w:rPr>
            <w:rStyle w:val="A8"/>
            <w:rFonts w:ascii="Arial" w:hAnsi="Arial"/>
          </w:rPr>
          <w:delText>or</w:delText>
        </w:r>
      </w:del>
    </w:p>
    <w:p w14:paraId="460CB714" w14:textId="417E7587" w:rsidR="00B32677" w:rsidRPr="00296EB5" w:rsidDel="00ED07E3" w:rsidRDefault="00DE1D98">
      <w:pPr>
        <w:rPr>
          <w:del w:id="465" w:author="Ly, Tony" w:date="2015-02-20T14:34:00Z"/>
          <w:rStyle w:val="A8"/>
          <w:rFonts w:ascii="Arial" w:hAnsi="Arial"/>
        </w:rPr>
        <w:pPrChange w:id="466" w:author="Ly, Tony" w:date="2015-10-01T09:50:00Z">
          <w:pPr>
            <w:jc w:val="center"/>
          </w:pPr>
        </w:pPrChange>
      </w:pPr>
      <w:del w:id="467" w:author="Ly, Tony" w:date="2015-10-01T09:50:00Z">
        <w:r>
          <w:rPr>
            <w:rStyle w:val="A8"/>
            <w:rFonts w:ascii="Arial" w:hAnsi="Arial"/>
            <w:noProof/>
            <w:lang w:eastAsia="en-US"/>
          </w:rPr>
          <w:drawing>
            <wp:inline distT="0" distB="0" distL="0" distR="0" wp14:anchorId="045F4ACB" wp14:editId="19C8A569">
              <wp:extent cx="2933700" cy="640080"/>
              <wp:effectExtent l="0" t="0" r="0" b="762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70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822EF" w:rsidDel="008E085A">
          <w:rPr>
            <w:rStyle w:val="CommentReference"/>
            <w:szCs w:val="20"/>
          </w:rPr>
          <w:commentReference w:id="468"/>
        </w:r>
      </w:del>
    </w:p>
    <w:p w14:paraId="7323136F" w14:textId="276B3997" w:rsidR="00055AD2" w:rsidRPr="00296EB5" w:rsidDel="008E085A" w:rsidRDefault="00055AD2">
      <w:pPr>
        <w:rPr>
          <w:del w:id="469" w:author="Ly, Tony" w:date="2015-10-01T09:50:00Z"/>
          <w:rStyle w:val="A8"/>
          <w:rFonts w:ascii="Arial" w:hAnsi="Arial"/>
        </w:rPr>
      </w:pPr>
    </w:p>
    <w:p w14:paraId="23AD8269" w14:textId="71F60E1C" w:rsidR="00F17963" w:rsidRPr="00296EB5" w:rsidDel="008E085A" w:rsidRDefault="0091525B">
      <w:pPr>
        <w:rPr>
          <w:del w:id="470" w:author="Ly, Tony" w:date="2015-10-01T09:50:00Z"/>
          <w:rStyle w:val="A8"/>
          <w:rFonts w:ascii="Arial" w:hAnsi="Arial"/>
        </w:rPr>
        <w:pPrChange w:id="471" w:author="Ly, Tony" w:date="2015-10-01T09:50:00Z">
          <w:pPr>
            <w:ind w:left="720" w:hangingChars="360" w:hanging="720"/>
          </w:pPr>
        </w:pPrChange>
      </w:pPr>
      <w:del w:id="472" w:author="Ly, Tony" w:date="2015-10-01T09:50:00Z">
        <w:r w:rsidDel="008E085A">
          <w:rPr>
            <w:rStyle w:val="A8"/>
            <w:rFonts w:ascii="Arial" w:hAnsi="Arial"/>
          </w:rPr>
          <w:br w:type="page"/>
        </w:r>
        <w:commentRangeStart w:id="473"/>
        <w:r w:rsidR="005544BB" w:rsidRPr="00296EB5" w:rsidDel="008E085A">
          <w:rPr>
            <w:rStyle w:val="A8"/>
            <w:rFonts w:ascii="Arial" w:hAnsi="Arial" w:hint="eastAsia"/>
          </w:rPr>
          <w:delText xml:space="preserve">Step </w:delText>
        </w:r>
        <w:r w:rsidR="005544BB" w:rsidRPr="00296EB5" w:rsidDel="008E085A">
          <w:rPr>
            <w:rStyle w:val="A8"/>
            <w:rFonts w:ascii="Arial" w:hAnsi="Arial"/>
          </w:rPr>
          <w:delText>5</w:delText>
        </w:r>
        <w:r w:rsidR="00462595" w:rsidRPr="00296EB5" w:rsidDel="008E085A">
          <w:rPr>
            <w:rStyle w:val="A8"/>
            <w:rFonts w:ascii="Arial" w:hAnsi="Arial" w:hint="eastAsia"/>
          </w:rPr>
          <w:delText xml:space="preserve"> - </w:delText>
        </w:r>
        <w:r w:rsidR="00055AD2" w:rsidRPr="00296EB5" w:rsidDel="008E085A">
          <w:rPr>
            <w:rStyle w:val="A8"/>
            <w:rFonts w:ascii="Arial" w:hAnsi="Arial" w:hint="eastAsia"/>
          </w:rPr>
          <w:delText xml:space="preserve">Confirm the </w:delText>
        </w:r>
        <w:r w:rsidR="00055AD2" w:rsidRPr="00296EB5" w:rsidDel="008E085A">
          <w:rPr>
            <w:rStyle w:val="A8"/>
            <w:rFonts w:ascii="Arial" w:hAnsi="Arial"/>
          </w:rPr>
          <w:delText>information</w:delText>
        </w:r>
        <w:r w:rsidR="00055AD2" w:rsidRPr="00296EB5" w:rsidDel="008E085A">
          <w:rPr>
            <w:rStyle w:val="A8"/>
            <w:rFonts w:ascii="Arial" w:hAnsi="Arial" w:hint="eastAsia"/>
          </w:rPr>
          <w:delText xml:space="preserve"> o</w:delText>
        </w:r>
        <w:r w:rsidR="005544BB" w:rsidRPr="00296EB5" w:rsidDel="008E085A">
          <w:rPr>
            <w:rStyle w:val="A8"/>
            <w:rFonts w:ascii="Arial" w:hAnsi="Arial" w:hint="eastAsia"/>
          </w:rPr>
          <w:delText xml:space="preserve">n the screen such as </w:delText>
        </w:r>
        <w:r w:rsidR="005544BB" w:rsidRPr="00296EB5" w:rsidDel="008E085A">
          <w:rPr>
            <w:rStyle w:val="A8"/>
            <w:rFonts w:ascii="Arial" w:hAnsi="Arial"/>
          </w:rPr>
          <w:delText xml:space="preserve">package </w:delText>
        </w:r>
        <w:r w:rsidR="00055AD2" w:rsidRPr="00296EB5" w:rsidDel="008E085A">
          <w:rPr>
            <w:rStyle w:val="A8"/>
            <w:rFonts w:ascii="Arial" w:hAnsi="Arial" w:hint="eastAsia"/>
          </w:rPr>
          <w:delText>title, organization</w:delText>
        </w:r>
        <w:r w:rsidR="00B127E5" w:rsidRPr="00296EB5" w:rsidDel="008E085A">
          <w:rPr>
            <w:rStyle w:val="A8"/>
            <w:rFonts w:ascii="Arial" w:hAnsi="Arial"/>
          </w:rPr>
          <w:delText>,</w:delText>
        </w:r>
        <w:r w:rsidR="00B32677" w:rsidDel="008E085A">
          <w:rPr>
            <w:rStyle w:val="A8"/>
            <w:rFonts w:ascii="Arial" w:hAnsi="Arial"/>
          </w:rPr>
          <w:delText xml:space="preserve"> version, edition,</w:delText>
        </w:r>
        <w:r w:rsidR="00B127E5" w:rsidRPr="00296EB5" w:rsidDel="008E085A">
          <w:rPr>
            <w:rStyle w:val="A8"/>
            <w:rFonts w:ascii="Arial" w:hAnsi="Arial"/>
          </w:rPr>
          <w:delText xml:space="preserve"> </w:delText>
        </w:r>
        <w:r w:rsidR="00055AD2" w:rsidRPr="00296EB5" w:rsidDel="008E085A">
          <w:rPr>
            <w:rStyle w:val="A8"/>
            <w:rFonts w:ascii="Arial" w:hAnsi="Arial" w:hint="eastAsia"/>
          </w:rPr>
          <w:delText>user name</w:delText>
        </w:r>
        <w:commentRangeEnd w:id="473"/>
        <w:r w:rsidR="00B32677" w:rsidDel="008E085A">
          <w:rPr>
            <w:rStyle w:val="CommentReference"/>
            <w:szCs w:val="20"/>
          </w:rPr>
          <w:commentReference w:id="473"/>
        </w:r>
      </w:del>
    </w:p>
    <w:p w14:paraId="56C51228" w14:textId="078837D2" w:rsidR="000822EF" w:rsidDel="008E085A" w:rsidRDefault="000822EF">
      <w:pPr>
        <w:rPr>
          <w:del w:id="474" w:author="Ly, Tony" w:date="2015-10-01T09:50:00Z"/>
          <w:rStyle w:val="A8"/>
          <w:rFonts w:ascii="Arial" w:hAnsi="Arial"/>
        </w:rPr>
        <w:pPrChange w:id="475" w:author="Ly, Tony" w:date="2015-10-01T09:50:00Z">
          <w:pPr>
            <w:ind w:left="720" w:hangingChars="360" w:hanging="720"/>
          </w:pPr>
        </w:pPrChange>
      </w:pPr>
    </w:p>
    <w:p w14:paraId="4A76DAAB" w14:textId="74E19D74" w:rsidR="00B95AA1" w:rsidDel="008E085A" w:rsidRDefault="000822EF">
      <w:pPr>
        <w:rPr>
          <w:del w:id="476" w:author="Ly, Tony" w:date="2015-10-01T09:50:00Z"/>
          <w:rStyle w:val="A8"/>
          <w:rFonts w:ascii="Arial" w:hAnsi="Arial"/>
        </w:rPr>
        <w:pPrChange w:id="477" w:author="Ly, Tony" w:date="2015-10-01T09:50:00Z">
          <w:pPr>
            <w:ind w:left="723" w:hangingChars="360" w:hanging="723"/>
            <w:jc w:val="center"/>
          </w:pPr>
        </w:pPrChange>
      </w:pPr>
      <w:del w:id="478" w:author="Ly, Tony" w:date="2015-10-01T09:50:00Z">
        <w:r w:rsidDel="008E085A">
          <w:rPr>
            <w:rStyle w:val="CommentReference"/>
            <w:szCs w:val="20"/>
          </w:rPr>
          <w:commentReference w:id="479"/>
        </w:r>
      </w:del>
      <w:del w:id="480" w:author="Ly, Tony" w:date="2015-04-17T14:58:00Z">
        <w:r w:rsidR="00DE1D98">
          <w:rPr>
            <w:rStyle w:val="A8"/>
            <w:rFonts w:ascii="Arial" w:hAnsi="Arial"/>
            <w:noProof/>
            <w:lang w:eastAsia="en-US"/>
          </w:rPr>
          <w:drawing>
            <wp:inline distT="0" distB="0" distL="0" distR="0" wp14:anchorId="2BFAE7B0" wp14:editId="0E447FA5">
              <wp:extent cx="5478780" cy="2849880"/>
              <wp:effectExtent l="0" t="0" r="7620" b="762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84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481" w:author="Ly, Tony" w:date="2015-10-01T09:50:00Z">
        <w:r w:rsidR="00055AD2" w:rsidRPr="00296EB5" w:rsidDel="008E085A">
          <w:rPr>
            <w:rStyle w:val="A8"/>
            <w:rFonts w:ascii="Arial" w:hAnsi="Arial"/>
          </w:rPr>
          <w:br/>
        </w:r>
      </w:del>
    </w:p>
    <w:p w14:paraId="637117A2" w14:textId="46BCF215" w:rsidR="0091525B" w:rsidDel="008E085A" w:rsidRDefault="0091525B">
      <w:pPr>
        <w:rPr>
          <w:del w:id="482" w:author="Ly, Tony" w:date="2015-10-01T09:50:00Z"/>
          <w:rStyle w:val="A8"/>
          <w:rFonts w:ascii="Arial" w:hAnsi="Arial"/>
        </w:rPr>
        <w:pPrChange w:id="483" w:author="Ly, Tony" w:date="2015-10-01T09:50:00Z">
          <w:pPr>
            <w:ind w:left="720" w:hangingChars="360" w:hanging="720"/>
            <w:jc w:val="center"/>
          </w:pPr>
        </w:pPrChange>
      </w:pPr>
    </w:p>
    <w:p w14:paraId="04A49B77" w14:textId="01330E8C" w:rsidR="0091525B" w:rsidDel="008E085A" w:rsidRDefault="0091525B">
      <w:pPr>
        <w:rPr>
          <w:del w:id="484" w:author="Ly, Tony" w:date="2015-10-01T09:50:00Z"/>
          <w:rStyle w:val="A8"/>
          <w:rFonts w:ascii="Arial" w:hAnsi="Arial"/>
        </w:rPr>
        <w:pPrChange w:id="485" w:author="Ly, Tony" w:date="2015-10-01T09:50:00Z">
          <w:pPr>
            <w:ind w:left="720" w:hangingChars="360" w:hanging="720"/>
            <w:jc w:val="center"/>
          </w:pPr>
        </w:pPrChange>
      </w:pPr>
    </w:p>
    <w:p w14:paraId="39ECD024" w14:textId="1EC1C29D" w:rsidR="0091525B" w:rsidDel="008E085A" w:rsidRDefault="0091525B">
      <w:pPr>
        <w:rPr>
          <w:del w:id="486" w:author="Ly, Tony" w:date="2015-10-01T09:50:00Z"/>
          <w:rStyle w:val="A8"/>
          <w:rFonts w:ascii="Arial" w:hAnsi="Arial"/>
        </w:rPr>
        <w:pPrChange w:id="487" w:author="Ly, Tony" w:date="2015-10-01T09:50:00Z">
          <w:pPr>
            <w:ind w:left="720" w:hangingChars="360" w:hanging="720"/>
            <w:jc w:val="center"/>
          </w:pPr>
        </w:pPrChange>
      </w:pPr>
    </w:p>
    <w:p w14:paraId="5270BE00" w14:textId="0AB0924E" w:rsidR="00055AD2" w:rsidRPr="00296EB5" w:rsidDel="008E085A" w:rsidRDefault="00B32677">
      <w:pPr>
        <w:rPr>
          <w:del w:id="488" w:author="Ly, Tony" w:date="2015-10-01T09:50:00Z"/>
          <w:rStyle w:val="A8"/>
          <w:rFonts w:ascii="Arial" w:hAnsi="Arial"/>
        </w:rPr>
        <w:pPrChange w:id="489" w:author="Ly, Tony" w:date="2015-10-01T09:50:00Z">
          <w:pPr>
            <w:ind w:left="720" w:hangingChars="360" w:hanging="720"/>
            <w:jc w:val="center"/>
          </w:pPr>
        </w:pPrChange>
      </w:pPr>
      <w:commentRangeStart w:id="490"/>
      <w:del w:id="491" w:author="Ly, Tony" w:date="2015-10-01T09:50:00Z">
        <w:r w:rsidDel="008E085A">
          <w:rPr>
            <w:rStyle w:val="A8"/>
            <w:rFonts w:ascii="Arial" w:hAnsi="Arial"/>
          </w:rPr>
          <w:delText>After having read the terms and conditions</w:delText>
        </w:r>
        <w:r w:rsidDel="008E085A">
          <w:rPr>
            <w:rStyle w:val="A8"/>
            <w:rFonts w:ascii="Arial" w:hAnsi="Arial" w:hint="eastAsia"/>
          </w:rPr>
          <w:delText>,</w:delText>
        </w:r>
        <w:r w:rsidR="00055AD2" w:rsidRPr="00296EB5" w:rsidDel="008E085A">
          <w:rPr>
            <w:rStyle w:val="A8"/>
            <w:rFonts w:ascii="Arial" w:hAnsi="Arial" w:hint="eastAsia"/>
          </w:rPr>
          <w:delText xml:space="preserve"> </w:delText>
        </w:r>
        <w:r w:rsidDel="008E085A">
          <w:rPr>
            <w:rStyle w:val="A8"/>
            <w:rFonts w:ascii="Arial" w:hAnsi="Arial"/>
          </w:rPr>
          <w:delText>check the box</w:delText>
        </w:r>
        <w:r w:rsidR="00055AD2" w:rsidRPr="00296EB5" w:rsidDel="008E085A">
          <w:rPr>
            <w:rStyle w:val="A8"/>
            <w:rFonts w:ascii="Arial" w:hAnsi="Arial" w:hint="eastAsia"/>
          </w:rPr>
          <w:delText xml:space="preserve"> </w:delText>
        </w:r>
        <w:r w:rsidR="00055AD2" w:rsidRPr="00296EB5" w:rsidDel="008E085A">
          <w:rPr>
            <w:rStyle w:val="A8"/>
            <w:rFonts w:ascii="Arial" w:hAnsi="Arial"/>
          </w:rPr>
          <w:delText>“</w:delText>
        </w:r>
        <w:r w:rsidR="00055AD2" w:rsidRPr="00296EB5" w:rsidDel="008E085A">
          <w:rPr>
            <w:rStyle w:val="A8"/>
            <w:rFonts w:ascii="Arial" w:hAnsi="Arial"/>
            <w:b/>
          </w:rPr>
          <w:delText>I have read and agree to the above terms &amp; conditions</w:delText>
        </w:r>
        <w:r w:rsidR="00055AD2" w:rsidRPr="00296EB5" w:rsidDel="008E085A">
          <w:rPr>
            <w:rStyle w:val="A8"/>
            <w:rFonts w:ascii="Arial" w:hAnsi="Arial"/>
          </w:rPr>
          <w:delText>”</w:delText>
        </w:r>
        <w:r w:rsidR="00055AD2" w:rsidRPr="00296EB5" w:rsidDel="008E085A">
          <w:rPr>
            <w:rStyle w:val="A8"/>
            <w:rFonts w:ascii="Arial" w:hAnsi="Arial" w:hint="eastAsia"/>
          </w:rPr>
          <w:delText>, and click</w:delText>
        </w:r>
        <w:r w:rsidR="00F17963" w:rsidRPr="00296EB5" w:rsidDel="008E085A">
          <w:rPr>
            <w:rStyle w:val="A8"/>
            <w:rFonts w:ascii="Arial" w:hAnsi="Arial"/>
          </w:rPr>
          <w:delText xml:space="preserve"> the </w:delText>
        </w:r>
        <w:r w:rsidR="00055AD2" w:rsidRPr="00296EB5" w:rsidDel="008E085A">
          <w:rPr>
            <w:rStyle w:val="A8"/>
            <w:rFonts w:ascii="Arial" w:hAnsi="Arial"/>
          </w:rPr>
          <w:delText>“</w:delText>
        </w:r>
        <w:r w:rsidR="00055AD2" w:rsidRPr="00296EB5" w:rsidDel="008E085A">
          <w:rPr>
            <w:rStyle w:val="A8"/>
            <w:rFonts w:ascii="Arial" w:hAnsi="Arial" w:hint="eastAsia"/>
            <w:b/>
          </w:rPr>
          <w:delText>Install</w:delText>
        </w:r>
        <w:r w:rsidR="00055AD2" w:rsidRPr="00296EB5" w:rsidDel="008E085A">
          <w:rPr>
            <w:rStyle w:val="A8"/>
            <w:rFonts w:ascii="Arial" w:hAnsi="Arial"/>
          </w:rPr>
          <w:delText>”</w:delText>
        </w:r>
        <w:r w:rsidR="00055AD2" w:rsidRPr="00296EB5" w:rsidDel="008E085A">
          <w:rPr>
            <w:rStyle w:val="A8"/>
            <w:rFonts w:ascii="Arial" w:hAnsi="Arial" w:hint="eastAsia"/>
          </w:rPr>
          <w:delText xml:space="preserve"> button.</w:delText>
        </w:r>
        <w:commentRangeEnd w:id="490"/>
        <w:r w:rsidDel="008E085A">
          <w:rPr>
            <w:rStyle w:val="CommentReference"/>
            <w:szCs w:val="20"/>
          </w:rPr>
          <w:commentReference w:id="490"/>
        </w:r>
      </w:del>
    </w:p>
    <w:p w14:paraId="4A35E742" w14:textId="32E95E14" w:rsidR="00055AD2" w:rsidRPr="00296EB5" w:rsidDel="008E085A" w:rsidRDefault="00055AD2">
      <w:pPr>
        <w:rPr>
          <w:del w:id="492" w:author="Ly, Tony" w:date="2015-10-01T09:50:00Z"/>
          <w:rStyle w:val="A8"/>
          <w:rFonts w:ascii="Arial" w:hAnsi="Arial"/>
        </w:rPr>
      </w:pPr>
    </w:p>
    <w:p w14:paraId="01161911" w14:textId="3DCAF165" w:rsidR="0091525B" w:rsidDel="008E085A" w:rsidRDefault="0091525B">
      <w:pPr>
        <w:rPr>
          <w:del w:id="493" w:author="Ly, Tony" w:date="2015-10-01T09:50:00Z"/>
          <w:rStyle w:val="A8"/>
          <w:rFonts w:ascii="Arial" w:hAnsi="Arial"/>
        </w:rPr>
      </w:pPr>
    </w:p>
    <w:p w14:paraId="47CC54F3" w14:textId="77777777" w:rsidR="0091525B" w:rsidDel="00F07D31" w:rsidRDefault="0091525B">
      <w:pPr>
        <w:rPr>
          <w:del w:id="494" w:author="Ly, Tony" w:date="2015-02-20T14:57:00Z"/>
          <w:rStyle w:val="A8"/>
          <w:rFonts w:ascii="Arial" w:hAnsi="Arial"/>
        </w:rPr>
      </w:pPr>
    </w:p>
    <w:p w14:paraId="04E3DBD4" w14:textId="2D9B7826" w:rsidR="0091525B" w:rsidDel="008E085A" w:rsidRDefault="0091525B">
      <w:pPr>
        <w:rPr>
          <w:del w:id="495" w:author="Ly, Tony" w:date="2015-10-01T09:50:00Z"/>
          <w:rStyle w:val="A8"/>
          <w:rFonts w:ascii="Arial" w:hAnsi="Arial"/>
        </w:rPr>
      </w:pPr>
    </w:p>
    <w:p w14:paraId="783F2EC6" w14:textId="367E728F" w:rsidR="000822EF" w:rsidDel="008E085A" w:rsidRDefault="00DE1D98">
      <w:pPr>
        <w:rPr>
          <w:del w:id="496" w:author="Ly, Tony" w:date="2015-10-01T09:50:00Z"/>
          <w:rStyle w:val="A8"/>
          <w:rFonts w:ascii="Arial" w:hAnsi="Arial"/>
        </w:rPr>
        <w:pPrChange w:id="497" w:author="Ly, Tony" w:date="2015-10-01T09:50:00Z">
          <w:pPr>
            <w:jc w:val="center"/>
          </w:pPr>
        </w:pPrChange>
      </w:pPr>
      <w:del w:id="498" w:author="Ly, Tony" w:date="2015-10-01T09:50:00Z">
        <w:r>
          <w:rPr>
            <w:rStyle w:val="A8"/>
            <w:rFonts w:ascii="Arial" w:hAnsi="Arial"/>
            <w:noProof/>
            <w:lang w:eastAsia="en-US"/>
          </w:rPr>
          <w:drawing>
            <wp:inline distT="0" distB="0" distL="0" distR="0" wp14:anchorId="37A717B2" wp14:editId="2F504BF3">
              <wp:extent cx="3840480" cy="274320"/>
              <wp:effectExtent l="0" t="0" r="762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4048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822EF" w:rsidDel="008E085A">
          <w:rPr>
            <w:rStyle w:val="CommentReference"/>
            <w:szCs w:val="20"/>
          </w:rPr>
          <w:commentReference w:id="499"/>
        </w:r>
        <w:r w:rsidR="000822EF" w:rsidDel="008E085A">
          <w:rPr>
            <w:rStyle w:val="A8"/>
            <w:rFonts w:ascii="Arial" w:hAnsi="Arial"/>
          </w:rPr>
          <w:delText xml:space="preserve"> </w:delText>
        </w:r>
        <w:r w:rsidR="000822EF" w:rsidDel="008E085A">
          <w:rPr>
            <w:rStyle w:val="A8"/>
            <w:rFonts w:ascii="Arial" w:hAnsi="Arial"/>
          </w:rPr>
          <w:tab/>
          <w:delText xml:space="preserve"> </w:delText>
        </w:r>
        <w:r>
          <w:rPr>
            <w:rStyle w:val="A8"/>
            <w:rFonts w:ascii="Arial" w:hAnsi="Arial"/>
            <w:noProof/>
            <w:lang w:eastAsia="en-US"/>
          </w:rPr>
          <w:drawing>
            <wp:inline distT="0" distB="0" distL="0" distR="0" wp14:anchorId="6C1DB498" wp14:editId="4B85ECF7">
              <wp:extent cx="1828800" cy="36576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822EF" w:rsidDel="008E085A">
          <w:rPr>
            <w:rStyle w:val="CommentReference"/>
            <w:szCs w:val="20"/>
          </w:rPr>
          <w:commentReference w:id="500"/>
        </w:r>
      </w:del>
    </w:p>
    <w:p w14:paraId="2AF25459" w14:textId="0B35214C" w:rsidR="000822EF" w:rsidDel="008E085A" w:rsidRDefault="000822EF">
      <w:pPr>
        <w:rPr>
          <w:del w:id="501" w:author="Ly, Tony" w:date="2015-10-01T09:50:00Z"/>
          <w:rStyle w:val="A8"/>
          <w:rFonts w:ascii="Arial" w:hAnsi="Arial"/>
        </w:rPr>
      </w:pPr>
    </w:p>
    <w:p w14:paraId="4CF9B97D" w14:textId="77777777" w:rsidR="0091525B" w:rsidDel="00DD6347" w:rsidRDefault="0091525B">
      <w:pPr>
        <w:rPr>
          <w:del w:id="502" w:author="Ly, Tony" w:date="2015-02-20T15:14:00Z"/>
          <w:rStyle w:val="A8"/>
          <w:rFonts w:ascii="Arial" w:hAnsi="Arial"/>
        </w:rPr>
      </w:pPr>
    </w:p>
    <w:p w14:paraId="234DC408" w14:textId="104B1211" w:rsidR="0091525B" w:rsidDel="008E085A" w:rsidRDefault="0091525B">
      <w:pPr>
        <w:rPr>
          <w:del w:id="503" w:author="Ly, Tony" w:date="2015-10-01T09:50:00Z"/>
          <w:rStyle w:val="A8"/>
          <w:rFonts w:ascii="Arial" w:hAnsi="Arial"/>
        </w:rPr>
      </w:pPr>
    </w:p>
    <w:p w14:paraId="796635A7" w14:textId="77777777" w:rsidR="0091525B" w:rsidDel="00F07D31" w:rsidRDefault="0091525B">
      <w:pPr>
        <w:rPr>
          <w:del w:id="504" w:author="Ly, Tony" w:date="2015-02-20T14:57:00Z"/>
          <w:rStyle w:val="A8"/>
          <w:rFonts w:ascii="Arial" w:hAnsi="Arial"/>
        </w:rPr>
      </w:pPr>
    </w:p>
    <w:p w14:paraId="61254432" w14:textId="2B00C528" w:rsidR="0091525B" w:rsidDel="008E085A" w:rsidRDefault="0091525B">
      <w:pPr>
        <w:rPr>
          <w:del w:id="505" w:author="Ly, Tony" w:date="2015-10-01T09:50:00Z"/>
          <w:rStyle w:val="A8"/>
          <w:rFonts w:ascii="Arial" w:hAnsi="Arial"/>
        </w:rPr>
      </w:pPr>
    </w:p>
    <w:p w14:paraId="6DB62E2B" w14:textId="57986519" w:rsidR="0091525B" w:rsidDel="008E085A" w:rsidRDefault="0091525B">
      <w:pPr>
        <w:rPr>
          <w:del w:id="506" w:author="Ly, Tony" w:date="2015-10-01T09:50:00Z"/>
          <w:rStyle w:val="A8"/>
          <w:rFonts w:ascii="Arial" w:hAnsi="Arial"/>
        </w:rPr>
      </w:pPr>
    </w:p>
    <w:p w14:paraId="1AFEBBC8" w14:textId="3A1FA318" w:rsidR="00D11503" w:rsidRPr="00296EB5" w:rsidDel="008E085A" w:rsidRDefault="005544BB">
      <w:pPr>
        <w:rPr>
          <w:del w:id="507" w:author="Ly, Tony" w:date="2015-10-01T09:50:00Z"/>
          <w:rStyle w:val="A8"/>
          <w:rFonts w:ascii="Arial" w:hAnsi="Arial"/>
        </w:rPr>
      </w:pPr>
      <w:del w:id="508" w:author="Ly, Tony" w:date="2015-10-01T09:50:00Z">
        <w:r w:rsidRPr="00296EB5" w:rsidDel="008E085A">
          <w:rPr>
            <w:rStyle w:val="A8"/>
            <w:rFonts w:ascii="Arial" w:hAnsi="Arial" w:hint="eastAsia"/>
          </w:rPr>
          <w:delText xml:space="preserve">Step </w:delText>
        </w:r>
        <w:r w:rsidRPr="00296EB5" w:rsidDel="008E085A">
          <w:rPr>
            <w:rStyle w:val="A8"/>
            <w:rFonts w:ascii="Arial" w:hAnsi="Arial"/>
          </w:rPr>
          <w:delText>6</w:delText>
        </w:r>
        <w:r w:rsidR="00462595" w:rsidRPr="00296EB5" w:rsidDel="008E085A">
          <w:rPr>
            <w:rStyle w:val="A8"/>
            <w:rFonts w:ascii="Arial" w:hAnsi="Arial" w:hint="eastAsia"/>
          </w:rPr>
          <w:delText xml:space="preserve"> </w:delText>
        </w:r>
        <w:r w:rsidR="00B32677" w:rsidDel="008E085A">
          <w:rPr>
            <w:rStyle w:val="A8"/>
            <w:rFonts w:ascii="Arial" w:hAnsi="Arial"/>
          </w:rPr>
          <w:delText>–</w:delText>
        </w:r>
        <w:r w:rsidR="00462595" w:rsidRPr="00296EB5" w:rsidDel="008E085A">
          <w:rPr>
            <w:rStyle w:val="A8"/>
            <w:rFonts w:ascii="Arial" w:hAnsi="Arial" w:hint="eastAsia"/>
          </w:rPr>
          <w:delText xml:space="preserve"> </w:delText>
        </w:r>
        <w:r w:rsidR="00263AC0" w:rsidDel="008E085A">
          <w:rPr>
            <w:rStyle w:val="A8"/>
            <w:rFonts w:ascii="Arial" w:hAnsi="Arial"/>
          </w:rPr>
          <w:delText>Verify</w:delText>
        </w:r>
        <w:r w:rsidR="00B32677" w:rsidDel="008E085A">
          <w:rPr>
            <w:rStyle w:val="A8"/>
            <w:rFonts w:ascii="Arial" w:hAnsi="Arial"/>
          </w:rPr>
          <w:delText xml:space="preserve"> </w:delText>
        </w:r>
        <w:r w:rsidR="00263AC0" w:rsidDel="008E085A">
          <w:rPr>
            <w:rStyle w:val="A8"/>
            <w:rFonts w:ascii="Arial" w:hAnsi="Arial" w:hint="eastAsia"/>
          </w:rPr>
          <w:delText>p</w:delText>
        </w:r>
        <w:r w:rsidR="00055AD2" w:rsidRPr="00296EB5" w:rsidDel="008E085A">
          <w:rPr>
            <w:rStyle w:val="A8"/>
            <w:rFonts w:ascii="Arial" w:hAnsi="Arial" w:hint="eastAsia"/>
          </w:rPr>
          <w:delText xml:space="preserve">assword and click </w:delText>
        </w:r>
        <w:r w:rsidR="00055AD2" w:rsidRPr="00296EB5" w:rsidDel="008E085A">
          <w:rPr>
            <w:rStyle w:val="A8"/>
            <w:rFonts w:ascii="Arial" w:hAnsi="Arial"/>
          </w:rPr>
          <w:delText>“</w:delText>
        </w:r>
        <w:r w:rsidRPr="00296EB5" w:rsidDel="008E085A">
          <w:rPr>
            <w:rStyle w:val="A8"/>
            <w:rFonts w:ascii="Arial" w:hAnsi="Arial"/>
            <w:b/>
          </w:rPr>
          <w:delText>Login</w:delText>
        </w:r>
        <w:r w:rsidR="00055AD2" w:rsidRPr="00296EB5" w:rsidDel="008E085A">
          <w:rPr>
            <w:rStyle w:val="A8"/>
            <w:rFonts w:ascii="Arial" w:hAnsi="Arial"/>
          </w:rPr>
          <w:delText>”</w:delText>
        </w:r>
        <w:r w:rsidR="00055AD2" w:rsidRPr="00296EB5" w:rsidDel="008E085A">
          <w:rPr>
            <w:rStyle w:val="A8"/>
            <w:rFonts w:ascii="Arial" w:hAnsi="Arial" w:hint="eastAsia"/>
          </w:rPr>
          <w:delText>.</w:delText>
        </w:r>
      </w:del>
    </w:p>
    <w:p w14:paraId="39769C1B" w14:textId="77777777" w:rsidR="00D11503" w:rsidRPr="00296EB5" w:rsidDel="00F07D31" w:rsidRDefault="00D11503">
      <w:pPr>
        <w:rPr>
          <w:del w:id="509" w:author="Ly, Tony" w:date="2015-02-20T14:57:00Z"/>
          <w:rStyle w:val="A8"/>
          <w:rFonts w:ascii="Arial" w:hAnsi="Arial"/>
        </w:rPr>
        <w:pPrChange w:id="510" w:author="Ly, Tony" w:date="2015-10-01T09:50:00Z">
          <w:pPr>
            <w:ind w:left="720" w:hangingChars="360" w:hanging="720"/>
          </w:pPr>
        </w:pPrChange>
      </w:pPr>
    </w:p>
    <w:p w14:paraId="34750206" w14:textId="77777777" w:rsidR="0091525B" w:rsidDel="00F07D31" w:rsidRDefault="0091525B">
      <w:pPr>
        <w:rPr>
          <w:del w:id="511" w:author="Ly, Tony" w:date="2015-02-20T14:57:00Z"/>
          <w:rStyle w:val="A8"/>
          <w:rFonts w:ascii="Arial" w:hAnsi="Arial"/>
        </w:rPr>
        <w:pPrChange w:id="512" w:author="Ly, Tony" w:date="2015-10-01T09:50:00Z">
          <w:pPr>
            <w:ind w:left="720" w:hangingChars="360" w:hanging="720"/>
          </w:pPr>
        </w:pPrChange>
      </w:pPr>
    </w:p>
    <w:p w14:paraId="07DB67E4" w14:textId="77777777" w:rsidR="0091525B" w:rsidDel="00F07D31" w:rsidRDefault="0091525B">
      <w:pPr>
        <w:rPr>
          <w:del w:id="513" w:author="Ly, Tony" w:date="2015-02-20T14:57:00Z"/>
          <w:rStyle w:val="A8"/>
          <w:rFonts w:ascii="Arial" w:hAnsi="Arial"/>
        </w:rPr>
        <w:pPrChange w:id="514" w:author="Ly, Tony" w:date="2015-10-01T09:50:00Z">
          <w:pPr>
            <w:ind w:left="720" w:hangingChars="360" w:hanging="720"/>
          </w:pPr>
        </w:pPrChange>
      </w:pPr>
    </w:p>
    <w:p w14:paraId="072D42CA" w14:textId="6AC0B0C0" w:rsidR="0091525B" w:rsidDel="008E085A" w:rsidRDefault="0091525B">
      <w:pPr>
        <w:rPr>
          <w:del w:id="515" w:author="Ly, Tony" w:date="2015-10-01T09:50:00Z"/>
          <w:rStyle w:val="A8"/>
          <w:rFonts w:ascii="Arial" w:hAnsi="Arial"/>
        </w:rPr>
        <w:pPrChange w:id="516" w:author="Ly, Tony" w:date="2015-10-01T09:50:00Z">
          <w:pPr>
            <w:ind w:left="720" w:hangingChars="360" w:hanging="720"/>
          </w:pPr>
        </w:pPrChange>
      </w:pPr>
    </w:p>
    <w:p w14:paraId="0E722CBD" w14:textId="7D499834" w:rsidR="00F07D31" w:rsidDel="008E085A" w:rsidRDefault="00F07D31">
      <w:pPr>
        <w:rPr>
          <w:del w:id="517" w:author="Ly, Tony" w:date="2015-10-01T09:50:00Z"/>
          <w:rStyle w:val="A8"/>
          <w:rFonts w:ascii="Arial" w:hAnsi="Arial"/>
        </w:rPr>
        <w:pPrChange w:id="518" w:author="Ly, Tony" w:date="2015-10-01T09:50:00Z">
          <w:pPr>
            <w:ind w:left="720" w:hangingChars="360" w:hanging="720"/>
          </w:pPr>
        </w:pPrChange>
      </w:pPr>
    </w:p>
    <w:p w14:paraId="24C5B4A1" w14:textId="21E356F0" w:rsidR="0091525B" w:rsidDel="0085219D" w:rsidRDefault="0091525B">
      <w:pPr>
        <w:rPr>
          <w:del w:id="519" w:author="Ly, Tony" w:date="2017-08-21T13:40:00Z"/>
          <w:rStyle w:val="A8"/>
          <w:rFonts w:ascii="Arial" w:hAnsi="Arial"/>
        </w:rPr>
        <w:pPrChange w:id="520" w:author="Ly, Tony" w:date="2015-10-01T09:50:00Z">
          <w:pPr>
            <w:ind w:left="720" w:hangingChars="360" w:hanging="720"/>
          </w:pPr>
        </w:pPrChange>
      </w:pPr>
    </w:p>
    <w:p w14:paraId="15D30A09" w14:textId="77777777" w:rsidR="00A3026E" w:rsidRDefault="00A3026E">
      <w:pPr>
        <w:rPr>
          <w:ins w:id="521" w:author="Ly, Tony" w:date="2015-10-01T10:04:00Z"/>
          <w:rStyle w:val="A8"/>
          <w:rFonts w:ascii="Arial" w:hAnsi="Arial"/>
        </w:rPr>
      </w:pPr>
    </w:p>
    <w:p w14:paraId="1AFDEF5E" w14:textId="507F645B" w:rsidR="00F30AAE" w:rsidRPr="00296EB5" w:rsidDel="008E085A" w:rsidRDefault="00F30AAE" w:rsidP="00F30AAE">
      <w:pPr>
        <w:ind w:left="720" w:hangingChars="360" w:hanging="720"/>
        <w:rPr>
          <w:del w:id="522" w:author="Ly, Tony" w:date="2015-10-01T09:53:00Z"/>
          <w:rStyle w:val="A8"/>
          <w:rFonts w:ascii="Arial" w:hAnsi="Arial"/>
          <w:i/>
        </w:rPr>
      </w:pPr>
      <w:del w:id="523" w:author="Ly, Tony" w:date="2015-10-01T09:53:00Z">
        <w:r w:rsidDel="008E085A">
          <w:rPr>
            <w:rStyle w:val="A8"/>
            <w:rFonts w:ascii="Arial" w:hAnsi="Arial"/>
          </w:rPr>
          <w:br w:type="page"/>
        </w:r>
        <w:commentRangeStart w:id="524"/>
        <w:r w:rsidRPr="00296EB5" w:rsidDel="008E085A">
          <w:rPr>
            <w:rStyle w:val="A8"/>
            <w:rFonts w:ascii="Arial" w:hAnsi="Arial" w:hint="eastAsia"/>
          </w:rPr>
          <w:delText xml:space="preserve">Step </w:delText>
        </w:r>
        <w:r w:rsidDel="008E085A">
          <w:rPr>
            <w:rStyle w:val="A8"/>
            <w:rFonts w:ascii="Arial" w:hAnsi="Arial"/>
          </w:rPr>
          <w:delText>7</w:delText>
        </w:r>
        <w:r w:rsidRPr="00296EB5" w:rsidDel="008E085A">
          <w:rPr>
            <w:rStyle w:val="A8"/>
            <w:rFonts w:ascii="Arial" w:hAnsi="Arial" w:hint="eastAsia"/>
          </w:rPr>
          <w:delText xml:space="preserve"> </w:delText>
        </w:r>
        <w:r w:rsidDel="008E085A">
          <w:rPr>
            <w:rStyle w:val="A8"/>
            <w:rFonts w:ascii="Arial" w:hAnsi="Arial"/>
          </w:rPr>
          <w:delText>–</w:delText>
        </w:r>
        <w:r w:rsidRPr="00296EB5" w:rsidDel="008E085A">
          <w:rPr>
            <w:rStyle w:val="A8"/>
            <w:rFonts w:ascii="Arial" w:hAnsi="Arial" w:hint="eastAsia"/>
          </w:rPr>
          <w:delText xml:space="preserve"> </w:delText>
        </w:r>
        <w:r w:rsidDel="008E085A">
          <w:rPr>
            <w:rStyle w:val="A8"/>
            <w:rFonts w:ascii="Arial" w:hAnsi="Arial"/>
          </w:rPr>
          <w:delText>Select who you want to install</w:delText>
        </w:r>
        <w:r w:rsidRPr="00296EB5" w:rsidDel="008E085A">
          <w:rPr>
            <w:rStyle w:val="A8"/>
            <w:rFonts w:ascii="Arial" w:hAnsi="Arial"/>
          </w:rPr>
          <w:br/>
        </w:r>
        <w:r w:rsidRPr="00296EB5" w:rsidDel="008E085A">
          <w:rPr>
            <w:rStyle w:val="A8"/>
            <w:rFonts w:ascii="Arial" w:hAnsi="Arial" w:hint="eastAsia"/>
          </w:rPr>
          <w:br/>
        </w:r>
        <w:r w:rsidRPr="00296EB5" w:rsidDel="008E085A">
          <w:rPr>
            <w:rStyle w:val="A8"/>
            <w:rFonts w:ascii="Arial" w:hAnsi="Arial" w:hint="eastAsia"/>
            <w:b/>
            <w:i/>
          </w:rPr>
          <w:delText>Note</w:delText>
        </w:r>
        <w:r w:rsidRPr="00296EB5" w:rsidDel="008E085A">
          <w:rPr>
            <w:rStyle w:val="A8"/>
            <w:rFonts w:ascii="Arial" w:hAnsi="Arial" w:hint="eastAsia"/>
            <w:i/>
          </w:rPr>
          <w:delText xml:space="preserve">: </w:delText>
        </w:r>
        <w:r w:rsidDel="008E085A">
          <w:rPr>
            <w:rStyle w:val="A8"/>
            <w:rFonts w:ascii="Arial" w:hAnsi="Arial"/>
            <w:i/>
          </w:rPr>
          <w:delText>Verify the users that you want to give access to</w:delText>
        </w:r>
        <w:r w:rsidRPr="00296EB5" w:rsidDel="008E085A">
          <w:rPr>
            <w:rStyle w:val="A8"/>
            <w:rFonts w:ascii="Arial" w:hAnsi="Arial" w:hint="eastAsia"/>
            <w:i/>
          </w:rPr>
          <w:delText>.</w:delText>
        </w:r>
        <w:commentRangeEnd w:id="524"/>
        <w:r w:rsidDel="008E085A">
          <w:rPr>
            <w:rStyle w:val="CommentReference"/>
            <w:szCs w:val="20"/>
          </w:rPr>
          <w:commentReference w:id="524"/>
        </w:r>
        <w:r w:rsidRPr="00296EB5" w:rsidDel="008E085A">
          <w:rPr>
            <w:rStyle w:val="Hyperlink"/>
            <w:rFonts w:ascii="Arial" w:hAnsi="Arial"/>
          </w:rPr>
          <w:delText xml:space="preserve"> </w:delText>
        </w:r>
        <w:r w:rsidRPr="00296EB5" w:rsidDel="008E085A">
          <w:rPr>
            <w:rStyle w:val="A8"/>
            <w:rFonts w:ascii="Arial" w:hAnsi="Arial"/>
          </w:rPr>
          <w:br/>
        </w:r>
      </w:del>
    </w:p>
    <w:p w14:paraId="1AD4AED6" w14:textId="16133493" w:rsidR="00F30AAE" w:rsidRPr="001049A0" w:rsidDel="008E085A" w:rsidRDefault="00F30AAE" w:rsidP="00F30AAE">
      <w:pPr>
        <w:ind w:left="723" w:hangingChars="360" w:hanging="723"/>
        <w:rPr>
          <w:del w:id="525" w:author="Ly, Tony" w:date="2015-10-01T09:53:00Z"/>
          <w:rFonts w:ascii="Arial" w:hAnsi="Arial"/>
          <w:color w:val="000000"/>
          <w:sz w:val="20"/>
          <w:szCs w:val="20"/>
        </w:rPr>
      </w:pPr>
      <w:r>
        <w:rPr>
          <w:rStyle w:val="CommentReference"/>
          <w:szCs w:val="20"/>
        </w:rPr>
        <w:commentReference w:id="526"/>
      </w:r>
      <w:del w:id="527" w:author="Ly, Tony" w:date="2015-04-17T15:02:00Z">
        <w:r w:rsidR="00DE1D98">
          <w:rPr>
            <w:rFonts w:ascii="Arial" w:hAnsi="Arial"/>
            <w:noProof/>
            <w:color w:val="000000"/>
            <w:sz w:val="20"/>
            <w:szCs w:val="20"/>
            <w:lang w:eastAsia="en-US"/>
          </w:rPr>
          <w:drawing>
            <wp:inline distT="0" distB="0" distL="0" distR="0" wp14:anchorId="090AC47C" wp14:editId="15AFD88C">
              <wp:extent cx="5935980" cy="4183380"/>
              <wp:effectExtent l="0" t="0" r="7620" b="762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5980" cy="418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4677C0A" w14:textId="77777777" w:rsidR="006A2368" w:rsidRPr="00296EB5" w:rsidDel="008E085A" w:rsidRDefault="006A2368" w:rsidP="00F30AAE">
      <w:pPr>
        <w:rPr>
          <w:del w:id="528" w:author="Ly, Tony" w:date="2015-10-01T09:53:00Z"/>
        </w:rPr>
      </w:pPr>
    </w:p>
    <w:p w14:paraId="069C29EF" w14:textId="2107638F" w:rsidR="00F30AAE" w:rsidRDefault="006A2368">
      <w:pPr>
        <w:ind w:left="720" w:hangingChars="360" w:hanging="720"/>
        <w:rPr>
          <w:ins w:id="529" w:author="Ly, Tony" w:date="2017-08-21T13:42:00Z"/>
          <w:rFonts w:ascii="Arial" w:hAnsi="Arial"/>
          <w:position w:val="-6"/>
          <w:sz w:val="20"/>
          <w:szCs w:val="20"/>
          <w:lang w:eastAsia="en-US"/>
        </w:rPr>
        <w:pPrChange w:id="530" w:author="Ly, Tony" w:date="2015-10-01T09:53:00Z">
          <w:pPr/>
        </w:pPrChange>
      </w:pPr>
      <w:commentRangeStart w:id="531"/>
      <w:ins w:id="532" w:author="Ly, Tony" w:date="2015-02-20T15:02:00Z">
        <w:r>
          <w:rPr>
            <w:rFonts w:ascii="Arial" w:hAnsi="Arial"/>
            <w:position w:val="-6"/>
            <w:sz w:val="20"/>
            <w:szCs w:val="20"/>
            <w:lang w:eastAsia="en-US"/>
          </w:rPr>
          <w:t>After selecting install</w:t>
        </w:r>
      </w:ins>
      <w:ins w:id="533" w:author="Ly, Tony" w:date="2016-03-08T16:05:00Z">
        <w:r w:rsidR="00243A66">
          <w:rPr>
            <w:rFonts w:ascii="Arial" w:hAnsi="Arial"/>
            <w:position w:val="-6"/>
            <w:sz w:val="20"/>
            <w:szCs w:val="20"/>
            <w:lang w:eastAsia="en-US"/>
          </w:rPr>
          <w:t>,</w:t>
        </w:r>
      </w:ins>
      <w:ins w:id="534" w:author="Ly, Tony" w:date="2015-02-20T15:02:00Z">
        <w:r>
          <w:rPr>
            <w:rFonts w:ascii="Arial" w:hAnsi="Arial"/>
            <w:position w:val="-6"/>
            <w:sz w:val="20"/>
            <w:szCs w:val="20"/>
            <w:lang w:eastAsia="en-US"/>
          </w:rPr>
          <w:t xml:space="preserve"> the following message will appear:</w:t>
        </w:r>
      </w:ins>
    </w:p>
    <w:p w14:paraId="5457C6E0" w14:textId="77777777" w:rsidR="0085219D" w:rsidRDefault="0085219D">
      <w:pPr>
        <w:ind w:left="720" w:hangingChars="360" w:hanging="720"/>
        <w:rPr>
          <w:ins w:id="535" w:author="Ly, Tony" w:date="2015-02-20T15:02:00Z"/>
          <w:rFonts w:ascii="Arial" w:hAnsi="Arial"/>
          <w:position w:val="-6"/>
          <w:sz w:val="20"/>
          <w:szCs w:val="20"/>
          <w:lang w:eastAsia="en-US"/>
        </w:rPr>
        <w:pPrChange w:id="536" w:author="Ly, Tony" w:date="2015-10-01T09:53:00Z">
          <w:pPr/>
        </w:pPrChange>
      </w:pPr>
    </w:p>
    <w:p w14:paraId="42FAF4E1" w14:textId="22218D63" w:rsidR="006A2368" w:rsidRDefault="00DE1D98" w:rsidP="00F30AAE">
      <w:pPr>
        <w:rPr>
          <w:ins w:id="537" w:author="Ly, Tony" w:date="2015-02-20T15:06:00Z"/>
          <w:noProof/>
          <w:lang w:eastAsia="zh-TW"/>
        </w:rPr>
      </w:pPr>
      <w:ins w:id="538" w:author="Ly, Tony" w:date="2015-02-20T15:02:00Z">
        <w:r>
          <w:rPr>
            <w:noProof/>
            <w:lang w:eastAsia="en-US"/>
          </w:rPr>
          <w:drawing>
            <wp:inline distT="0" distB="0" distL="0" distR="0" wp14:anchorId="6026F5FE" wp14:editId="6FD038D7">
              <wp:extent cx="5943600" cy="426720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6443" b="3527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964AA1" w14:textId="77777777" w:rsidR="006A2368" w:rsidRDefault="006A2368" w:rsidP="006A2368">
      <w:pPr>
        <w:rPr>
          <w:ins w:id="539" w:author="Ly, Tony" w:date="2015-02-20T15:04:00Z"/>
          <w:noProof/>
          <w:lang w:eastAsia="zh-TW"/>
        </w:rPr>
      </w:pPr>
    </w:p>
    <w:p w14:paraId="154039E8" w14:textId="3050A645" w:rsidR="006A2368" w:rsidRDefault="006A2368" w:rsidP="006A2368">
      <w:pPr>
        <w:rPr>
          <w:ins w:id="540" w:author="Ly, Tony" w:date="2017-08-21T13:42:00Z"/>
          <w:rFonts w:ascii="Arial" w:hAnsi="Arial" w:cs="Arial"/>
          <w:noProof/>
          <w:sz w:val="20"/>
          <w:lang w:eastAsia="zh-TW"/>
        </w:rPr>
      </w:pPr>
      <w:ins w:id="541" w:author="Ly, Tony" w:date="2015-02-20T15:05:00Z">
        <w:r>
          <w:rPr>
            <w:rFonts w:ascii="Arial" w:hAnsi="Arial" w:cs="Arial"/>
            <w:noProof/>
            <w:sz w:val="20"/>
            <w:lang w:eastAsia="zh-TW"/>
          </w:rPr>
          <w:t>Next, the following message will appe</w:t>
        </w:r>
      </w:ins>
      <w:ins w:id="542" w:author="Ly, Tony" w:date="2016-03-08T16:04:00Z">
        <w:r w:rsidR="00243A66">
          <w:rPr>
            <w:rFonts w:ascii="Arial" w:hAnsi="Arial" w:cs="Arial"/>
            <w:noProof/>
            <w:sz w:val="20"/>
            <w:lang w:eastAsia="zh-TW"/>
          </w:rPr>
          <w:t>a</w:t>
        </w:r>
      </w:ins>
      <w:ins w:id="543" w:author="Ly, Tony" w:date="2015-02-20T15:05:00Z">
        <w:r>
          <w:rPr>
            <w:rFonts w:ascii="Arial" w:hAnsi="Arial" w:cs="Arial"/>
            <w:noProof/>
            <w:sz w:val="20"/>
            <w:lang w:eastAsia="zh-TW"/>
          </w:rPr>
          <w:t>r:</w:t>
        </w:r>
      </w:ins>
    </w:p>
    <w:p w14:paraId="68C1228F" w14:textId="77777777" w:rsidR="0085219D" w:rsidRPr="006A2368" w:rsidRDefault="0085219D" w:rsidP="006A2368">
      <w:pPr>
        <w:rPr>
          <w:ins w:id="544" w:author="Ly, Tony" w:date="2015-02-20T15:02:00Z"/>
          <w:rFonts w:ascii="Arial" w:hAnsi="Arial" w:cs="Arial"/>
          <w:noProof/>
          <w:sz w:val="20"/>
          <w:lang w:eastAsia="zh-TW"/>
          <w:rPrChange w:id="545" w:author="Ly, Tony" w:date="2015-02-20T15:03:00Z">
            <w:rPr>
              <w:ins w:id="546" w:author="Ly, Tony" w:date="2015-02-20T15:02:00Z"/>
              <w:noProof/>
              <w:lang w:eastAsia="zh-TW"/>
            </w:rPr>
          </w:rPrChange>
        </w:rPr>
      </w:pPr>
    </w:p>
    <w:p w14:paraId="26D163AB" w14:textId="3086783C" w:rsidR="006A2368" w:rsidRDefault="00DE1D98">
      <w:pPr>
        <w:jc w:val="center"/>
        <w:rPr>
          <w:ins w:id="547" w:author="Ly, Tony" w:date="2015-02-20T15:07:00Z"/>
          <w:noProof/>
          <w:lang w:eastAsia="zh-TW"/>
        </w:rPr>
        <w:pPrChange w:id="548" w:author="Ly, Tony" w:date="2015-02-20T15:05:00Z">
          <w:pPr/>
        </w:pPrChange>
      </w:pPr>
      <w:ins w:id="549" w:author="Ueoka, Sayaka" w:date="2015-02-19T10:37:00Z">
        <w:r>
          <w:rPr>
            <w:noProof/>
            <w:lang w:eastAsia="en-US"/>
          </w:rPr>
          <w:drawing>
            <wp:inline distT="0" distB="0" distL="0" distR="0" wp14:anchorId="539155DA" wp14:editId="149B9A98">
              <wp:extent cx="4328160" cy="525780"/>
              <wp:effectExtent l="0" t="0" r="0" b="762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816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36D26F1" w14:textId="549B710E" w:rsidR="006A2368" w:rsidRDefault="006A2368">
      <w:pPr>
        <w:rPr>
          <w:ins w:id="550" w:author="Ly, Tony" w:date="2015-10-01T09:54:00Z"/>
          <w:noProof/>
          <w:lang w:eastAsia="zh-TW"/>
        </w:rPr>
      </w:pPr>
    </w:p>
    <w:p w14:paraId="4239E5A7" w14:textId="77777777" w:rsidR="008E085A" w:rsidRDefault="008E085A">
      <w:pPr>
        <w:jc w:val="center"/>
        <w:rPr>
          <w:ins w:id="551" w:author="Ly, Tony" w:date="2015-02-20T15:05:00Z"/>
          <w:noProof/>
          <w:lang w:eastAsia="zh-TW"/>
        </w:rPr>
        <w:pPrChange w:id="552" w:author="Ly, Tony" w:date="2015-02-20T15:07:00Z">
          <w:pPr/>
        </w:pPrChange>
      </w:pPr>
    </w:p>
    <w:p w14:paraId="5F6321A3" w14:textId="2E3351DF" w:rsidR="006A2368" w:rsidRPr="00DD6347" w:rsidRDefault="00DD6347" w:rsidP="00DD6347">
      <w:pPr>
        <w:rPr>
          <w:ins w:id="553" w:author="Ly, Tony" w:date="2015-02-20T15:05:00Z"/>
          <w:rFonts w:ascii="Arial" w:hAnsi="Arial" w:cs="Arial"/>
          <w:noProof/>
          <w:sz w:val="20"/>
          <w:lang w:eastAsia="zh-TW"/>
          <w:rPrChange w:id="554" w:author="Ly, Tony" w:date="2015-02-20T15:09:00Z">
            <w:rPr>
              <w:ins w:id="555" w:author="Ly, Tony" w:date="2015-02-20T15:05:00Z"/>
              <w:noProof/>
              <w:lang w:eastAsia="zh-TW"/>
            </w:rPr>
          </w:rPrChange>
        </w:rPr>
      </w:pPr>
      <w:ins w:id="556" w:author="Ly, Tony" w:date="2015-02-20T15:09:00Z">
        <w:r>
          <w:rPr>
            <w:rFonts w:ascii="Arial" w:hAnsi="Arial" w:cs="Arial"/>
            <w:noProof/>
            <w:sz w:val="20"/>
            <w:lang w:eastAsia="zh-TW"/>
          </w:rPr>
          <w:t xml:space="preserve">You may now close the page by clicking on the button </w:t>
        </w:r>
        <w:r w:rsidRPr="00DD6347">
          <w:rPr>
            <w:rFonts w:ascii="Arial" w:hAnsi="Arial" w:cs="Arial"/>
            <w:b/>
            <w:noProof/>
            <w:sz w:val="20"/>
            <w:lang w:eastAsia="zh-TW"/>
            <w:rPrChange w:id="557" w:author="Ly, Tony" w:date="2015-02-20T15:10:00Z">
              <w:rPr>
                <w:rFonts w:ascii="Arial" w:hAnsi="Arial" w:cs="Arial"/>
                <w:noProof/>
                <w:sz w:val="20"/>
                <w:lang w:eastAsia="zh-TW"/>
              </w:rPr>
            </w:rPrChange>
          </w:rPr>
          <w:t>“Done.”</w:t>
        </w:r>
      </w:ins>
    </w:p>
    <w:p w14:paraId="34E7A3F5" w14:textId="77777777" w:rsidR="006A2368" w:rsidRDefault="006A2368">
      <w:pPr>
        <w:jc w:val="center"/>
        <w:rPr>
          <w:ins w:id="558" w:author="Ly, Tony" w:date="2015-02-20T15:05:00Z"/>
          <w:noProof/>
          <w:lang w:eastAsia="zh-TW"/>
        </w:rPr>
        <w:pPrChange w:id="559" w:author="Ly, Tony" w:date="2015-02-20T15:05:00Z">
          <w:pPr/>
        </w:pPrChange>
      </w:pPr>
    </w:p>
    <w:p w14:paraId="3183E546" w14:textId="46805CE6" w:rsidR="006A2368" w:rsidRDefault="00DE1D98">
      <w:pPr>
        <w:jc w:val="center"/>
        <w:rPr>
          <w:ins w:id="560" w:author="Ly, Tony" w:date="2015-02-20T15:10:00Z"/>
          <w:noProof/>
          <w:lang w:eastAsia="zh-TW"/>
        </w:rPr>
        <w:pPrChange w:id="561" w:author="Ly, Tony" w:date="2015-02-20T15:05:00Z">
          <w:pPr/>
        </w:pPrChange>
      </w:pPr>
      <w:ins w:id="562" w:author="Ly, Tony" w:date="2015-02-20T15:10:00Z">
        <w:r>
          <w:rPr>
            <w:noProof/>
            <w:lang w:eastAsia="en-US"/>
          </w:rPr>
          <w:drawing>
            <wp:inline distT="0" distB="0" distL="0" distR="0" wp14:anchorId="6C16E528" wp14:editId="5F1F1548">
              <wp:extent cx="784860" cy="373380"/>
              <wp:effectExtent l="0" t="0" r="0" b="762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4860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commentRangeEnd w:id="531"/>
      <w:ins w:id="563" w:author="Ly, Tony" w:date="2015-02-20T15:12:00Z">
        <w:r w:rsidR="00DD6347">
          <w:rPr>
            <w:rStyle w:val="CommentReference"/>
            <w:szCs w:val="20"/>
          </w:rPr>
          <w:commentReference w:id="531"/>
        </w:r>
      </w:ins>
    </w:p>
    <w:p w14:paraId="2256958E" w14:textId="77777777" w:rsidR="00DD6347" w:rsidRDefault="00DD6347">
      <w:pPr>
        <w:jc w:val="center"/>
        <w:rPr>
          <w:ins w:id="564" w:author="Ly, Tony" w:date="2015-02-20T15:10:00Z"/>
          <w:noProof/>
          <w:lang w:eastAsia="zh-TW"/>
        </w:rPr>
        <w:pPrChange w:id="565" w:author="Ly, Tony" w:date="2015-02-20T15:05:00Z">
          <w:pPr/>
        </w:pPrChange>
      </w:pPr>
    </w:p>
    <w:p w14:paraId="020716BE" w14:textId="77777777" w:rsidR="00DD6347" w:rsidRPr="00296EB5" w:rsidRDefault="00DD6347">
      <w:pPr>
        <w:jc w:val="center"/>
        <w:rPr>
          <w:rFonts w:ascii="Arial" w:hAnsi="Arial"/>
          <w:position w:val="-6"/>
          <w:sz w:val="20"/>
          <w:szCs w:val="20"/>
          <w:lang w:eastAsia="en-US"/>
        </w:rPr>
        <w:pPrChange w:id="566" w:author="Ly, Tony" w:date="2015-02-20T15:05:00Z">
          <w:pPr/>
        </w:pPrChange>
      </w:pPr>
    </w:p>
    <w:p w14:paraId="30016C00" w14:textId="77777777" w:rsidR="00F30AAE" w:rsidRPr="00296EB5" w:rsidRDefault="00F30AAE" w:rsidP="00F30AAE">
      <w:pPr>
        <w:rPr>
          <w:rStyle w:val="A8"/>
          <w:rFonts w:ascii="Arial" w:hAnsi="Arial"/>
        </w:rPr>
      </w:pPr>
      <w:commentRangeStart w:id="567"/>
      <w:r w:rsidRPr="00296EB5">
        <w:rPr>
          <w:rStyle w:val="A8"/>
          <w:rFonts w:ascii="Arial" w:hAnsi="Arial" w:hint="eastAsia"/>
        </w:rPr>
        <w:t>Upon</w:t>
      </w:r>
      <w:r w:rsidRPr="00296EB5">
        <w:rPr>
          <w:rStyle w:val="A8"/>
          <w:rFonts w:ascii="Arial" w:hAnsi="Arial"/>
        </w:rPr>
        <w:t xml:space="preserve"> completion of the Package Installation</w:t>
      </w:r>
      <w:del w:id="568" w:author="Ly, Tony" w:date="2017-08-21T13:43:00Z">
        <w:r w:rsidRPr="00296EB5" w:rsidDel="0085219D">
          <w:rPr>
            <w:rStyle w:val="A8"/>
            <w:rFonts w:ascii="Arial" w:hAnsi="Arial"/>
          </w:rPr>
          <w:delText>/</w:delText>
        </w:r>
      </w:del>
      <w:del w:id="569" w:author="Ly, Tony" w:date="2017-08-21T13:42:00Z">
        <w:r w:rsidRPr="00296EB5" w:rsidDel="0085219D">
          <w:rPr>
            <w:rStyle w:val="A8"/>
            <w:rFonts w:ascii="Arial" w:hAnsi="Arial"/>
          </w:rPr>
          <w:delText>Upgrade</w:delText>
        </w:r>
      </w:del>
      <w:r w:rsidRPr="00296EB5">
        <w:rPr>
          <w:rStyle w:val="A8"/>
          <w:rFonts w:ascii="Arial" w:hAnsi="Arial"/>
        </w:rPr>
        <w:t xml:space="preserve">, </w:t>
      </w:r>
      <w:r>
        <w:rPr>
          <w:rStyle w:val="A8"/>
          <w:rFonts w:ascii="Arial" w:hAnsi="Arial"/>
        </w:rPr>
        <w:t>you will receive an email notification.</w:t>
      </w:r>
      <w:commentRangeEnd w:id="567"/>
      <w:r>
        <w:rPr>
          <w:rStyle w:val="CommentReference"/>
          <w:szCs w:val="20"/>
        </w:rPr>
        <w:commentReference w:id="567"/>
      </w:r>
    </w:p>
    <w:p w14:paraId="172B9094" w14:textId="5FECE429" w:rsidR="00543F7D" w:rsidRDefault="00543F7D" w:rsidP="00A03585">
      <w:pPr>
        <w:rPr>
          <w:ins w:id="570" w:author="Ly, Tony" w:date="2015-10-01T10:19:00Z"/>
          <w:rStyle w:val="A8"/>
          <w:rFonts w:ascii="Arial" w:hAnsi="Arial"/>
        </w:rPr>
      </w:pPr>
    </w:p>
    <w:p w14:paraId="4A0E826D" w14:textId="77777777" w:rsidR="00C15926" w:rsidRDefault="00C15926" w:rsidP="00A03585">
      <w:pPr>
        <w:rPr>
          <w:ins w:id="571" w:author="Ly, Tony" w:date="2015-10-01T10:19:00Z"/>
          <w:rStyle w:val="A8"/>
          <w:rFonts w:ascii="Arial" w:hAnsi="Arial"/>
        </w:rPr>
      </w:pPr>
    </w:p>
    <w:p w14:paraId="29AE6850" w14:textId="77777777" w:rsidR="00C15926" w:rsidRDefault="00C15926" w:rsidP="00A03585">
      <w:pPr>
        <w:rPr>
          <w:rStyle w:val="A8"/>
          <w:rFonts w:ascii="Arial" w:hAnsi="Arial"/>
        </w:rPr>
      </w:pPr>
    </w:p>
    <w:p w14:paraId="1DF9F3EE" w14:textId="33636B71" w:rsidR="00263AC0" w:rsidRDefault="00DE1D98" w:rsidP="00A03585">
      <w:pPr>
        <w:rPr>
          <w:ins w:id="572" w:author="Ly, Tony" w:date="2015-10-01T10:16:00Z"/>
          <w:rStyle w:val="A8"/>
          <w:rFonts w:ascii="Arial" w:hAnsi="Arial"/>
        </w:rPr>
      </w:pPr>
      <w:ins w:id="573" w:author="Ly, Tony" w:date="2016-04-28T17:18:00Z">
        <w:r>
          <w:rPr>
            <w:noProof/>
            <w:lang w:eastAsia="en-US"/>
          </w:rPr>
          <w:drawing>
            <wp:inline distT="0" distB="0" distL="0" distR="0" wp14:anchorId="5AADE19B" wp14:editId="688E3A67">
              <wp:extent cx="5814060" cy="1706880"/>
              <wp:effectExtent l="0" t="0" r="0" b="762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14060" cy="170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05B9C4E" w14:textId="0A2FE91E" w:rsidR="00C15926" w:rsidDel="00C15926" w:rsidRDefault="00C15926">
      <w:pPr>
        <w:jc w:val="center"/>
        <w:rPr>
          <w:del w:id="574" w:author="Ly, Tony" w:date="2015-10-01T10:17:00Z"/>
          <w:rStyle w:val="A8"/>
          <w:rFonts w:ascii="Arial" w:hAnsi="Arial"/>
        </w:rPr>
        <w:pPrChange w:id="575" w:author="Ly, Tony" w:date="2015-10-01T10:16:00Z">
          <w:pPr/>
        </w:pPrChange>
      </w:pPr>
    </w:p>
    <w:p w14:paraId="11296080" w14:textId="1C87081C" w:rsidR="008D1D3D" w:rsidRPr="00296EB5" w:rsidDel="00C15926" w:rsidRDefault="00DD6347">
      <w:pPr>
        <w:jc w:val="center"/>
        <w:rPr>
          <w:del w:id="576" w:author="Ly, Tony" w:date="2015-10-01T10:19:00Z"/>
          <w:rStyle w:val="A8"/>
          <w:rFonts w:ascii="Arial" w:hAnsi="Arial"/>
        </w:rPr>
        <w:pPrChange w:id="577" w:author="Ly, Tony" w:date="2015-02-20T15:10:00Z">
          <w:pPr/>
        </w:pPrChange>
      </w:pPr>
      <w:bookmarkStart w:id="578" w:name="_Toc431458348"/>
      <w:bookmarkStart w:id="579" w:name="_Toc431458391"/>
      <w:bookmarkStart w:id="580" w:name="_Toc445124685"/>
      <w:bookmarkStart w:id="581" w:name="_Toc445124771"/>
      <w:bookmarkStart w:id="582" w:name="_Toc491087375"/>
      <w:bookmarkStart w:id="583" w:name="_Toc491087554"/>
      <w:ins w:id="584" w:author="Ly, Tony" w:date="2015-02-20T15:12:00Z">
        <w:r>
          <w:rPr>
            <w:rStyle w:val="CommentReference"/>
            <w:szCs w:val="20"/>
          </w:rPr>
          <w:commentReference w:id="585"/>
        </w:r>
      </w:ins>
      <w:bookmarkEnd w:id="578"/>
      <w:bookmarkEnd w:id="579"/>
      <w:bookmarkEnd w:id="580"/>
      <w:bookmarkEnd w:id="581"/>
      <w:bookmarkEnd w:id="582"/>
      <w:bookmarkEnd w:id="583"/>
    </w:p>
    <w:p w14:paraId="6563E618" w14:textId="77777777" w:rsidR="00C15926" w:rsidRDefault="00C15926" w:rsidP="002B1C4C">
      <w:pPr>
        <w:pStyle w:val="Heading1"/>
        <w:rPr>
          <w:ins w:id="586" w:author="Ly, Tony" w:date="2015-10-01T10:19:00Z"/>
        </w:rPr>
      </w:pPr>
      <w:bookmarkStart w:id="587" w:name="_Toc212287921"/>
    </w:p>
    <w:p w14:paraId="7B67BEE6" w14:textId="77777777" w:rsidR="006D1BEB" w:rsidRPr="001F132C" w:rsidRDefault="006D1BEB" w:rsidP="002B1C4C">
      <w:pPr>
        <w:pStyle w:val="Heading1"/>
        <w:rPr>
          <w:b w:val="0"/>
        </w:rPr>
      </w:pPr>
      <w:bookmarkStart w:id="588" w:name="_Toc445124686"/>
      <w:bookmarkStart w:id="589" w:name="_Toc491087555"/>
      <w:r w:rsidRPr="00296EB5">
        <w:t>Next Steps:</w:t>
      </w:r>
      <w:bookmarkEnd w:id="587"/>
      <w:bookmarkEnd w:id="588"/>
      <w:bookmarkEnd w:id="589"/>
    </w:p>
    <w:p w14:paraId="56138ACB" w14:textId="75278091" w:rsidR="00D11503" w:rsidRPr="00296EB5" w:rsidDel="00C15926" w:rsidRDefault="006D1BEB" w:rsidP="00A03585">
      <w:pPr>
        <w:rPr>
          <w:del w:id="590" w:author="Ly, Tony" w:date="2015-10-01T10:22:00Z"/>
          <w:rStyle w:val="A8"/>
          <w:rFonts w:ascii="Arial" w:hAnsi="Arial"/>
        </w:rPr>
      </w:pPr>
      <w:bookmarkStart w:id="591" w:name="_Toc211410749"/>
      <w:bookmarkStart w:id="592" w:name="_Toc211411258"/>
      <w:commentRangeStart w:id="593"/>
      <w:r w:rsidRPr="001F132C">
        <w:rPr>
          <w:rStyle w:val="A8"/>
          <w:rFonts w:ascii="Arial" w:hAnsi="Arial"/>
          <w:color w:val="auto"/>
        </w:rPr>
        <w:t>Before using</w:t>
      </w:r>
      <w:r w:rsidRPr="001F132C">
        <w:rPr>
          <w:rFonts w:ascii="Arial" w:hAnsi="Arial"/>
          <w:sz w:val="20"/>
          <w:lang w:eastAsia="en-US"/>
        </w:rPr>
        <w:t xml:space="preserve"> </w:t>
      </w:r>
      <w:del w:id="594" w:author="Ly, Tony" w:date="2015-04-17T14:41:00Z">
        <w:r w:rsidRPr="001F132C" w:rsidDel="00625792">
          <w:rPr>
            <w:rFonts w:ascii="Arial" w:hAnsi="Arial"/>
            <w:sz w:val="20"/>
            <w:lang w:eastAsia="en-US"/>
          </w:rPr>
          <w:delText>glovia</w:delText>
        </w:r>
        <w:r w:rsidR="003B7373" w:rsidRPr="001F132C" w:rsidDel="00625792">
          <w:rPr>
            <w:rFonts w:ascii="Arial" w:hAnsi="Arial"/>
            <w:sz w:val="20"/>
            <w:lang w:eastAsia="en-US"/>
          </w:rPr>
          <w:delText xml:space="preserve"> OM</w:delText>
        </w:r>
      </w:del>
      <w:ins w:id="595" w:author="Ly, Tony" w:date="2015-04-17T14:41:00Z">
        <w:r w:rsidR="00625792">
          <w:rPr>
            <w:rFonts w:ascii="Arial" w:hAnsi="Arial"/>
            <w:sz w:val="20"/>
            <w:lang w:eastAsia="en-US"/>
          </w:rPr>
          <w:t>GLOVIA OM</w:t>
        </w:r>
      </w:ins>
      <w:ins w:id="596" w:author="Ly, Tony" w:date="2016-03-08T16:06:00Z">
        <w:r w:rsidR="00243A66">
          <w:rPr>
            <w:rFonts w:ascii="Arial" w:hAnsi="Arial"/>
            <w:sz w:val="20"/>
            <w:lang w:eastAsia="en-US"/>
          </w:rPr>
          <w:t>,</w:t>
        </w:r>
      </w:ins>
      <w:ins w:id="597" w:author="Ly, Tony" w:date="2015-10-01T10:21:00Z">
        <w:r w:rsidR="00C15926">
          <w:rPr>
            <w:rFonts w:ascii="Arial" w:hAnsi="Arial"/>
            <w:sz w:val="20"/>
            <w:lang w:eastAsia="en-US"/>
          </w:rPr>
          <w:t xml:space="preserve"> </w:t>
        </w:r>
      </w:ins>
      <w:del w:id="598" w:author="Ly, Tony" w:date="2016-03-08T16:06:00Z">
        <w:r w:rsidR="003B7373" w:rsidRPr="00296EB5" w:rsidDel="00243A66">
          <w:rPr>
            <w:rFonts w:ascii="Arial" w:hAnsi="Arial"/>
            <w:b/>
            <w:color w:val="000000"/>
            <w:sz w:val="20"/>
            <w:lang w:eastAsia="en-US"/>
          </w:rPr>
          <w:delText>,</w:delText>
        </w:r>
      </w:del>
      <w:del w:id="599" w:author="Ly, Tony" w:date="2017-08-21T13:47:00Z">
        <w:r w:rsidRPr="00296EB5" w:rsidDel="0085219D">
          <w:rPr>
            <w:rFonts w:ascii="Arial" w:hAnsi="Arial"/>
            <w:color w:val="000000"/>
            <w:sz w:val="20"/>
            <w:lang w:eastAsia="en-US"/>
          </w:rPr>
          <w:delText xml:space="preserve"> </w:delText>
        </w:r>
        <w:r w:rsidRPr="00296EB5" w:rsidDel="0085219D">
          <w:rPr>
            <w:rStyle w:val="A8"/>
            <w:rFonts w:ascii="Arial" w:hAnsi="Arial"/>
          </w:rPr>
          <w:delText xml:space="preserve">you </w:delText>
        </w:r>
        <w:r w:rsidR="00B127E5" w:rsidRPr="00296EB5" w:rsidDel="0085219D">
          <w:rPr>
            <w:rStyle w:val="A8"/>
            <w:rFonts w:ascii="Arial" w:hAnsi="Arial"/>
          </w:rPr>
          <w:delText xml:space="preserve">will </w:delText>
        </w:r>
        <w:r w:rsidRPr="00296EB5" w:rsidDel="0085219D">
          <w:rPr>
            <w:rStyle w:val="A8"/>
            <w:rFonts w:ascii="Arial" w:hAnsi="Arial"/>
          </w:rPr>
          <w:delText xml:space="preserve">need to </w:delText>
        </w:r>
        <w:r w:rsidR="005544BB" w:rsidRPr="00296EB5" w:rsidDel="0085219D">
          <w:rPr>
            <w:rStyle w:val="A8"/>
            <w:rFonts w:ascii="Arial" w:hAnsi="Arial"/>
          </w:rPr>
          <w:delText>perform</w:delText>
        </w:r>
        <w:r w:rsidRPr="00296EB5" w:rsidDel="0085219D">
          <w:rPr>
            <w:rStyle w:val="A8"/>
            <w:rFonts w:ascii="Arial" w:hAnsi="Arial"/>
          </w:rPr>
          <w:delText xml:space="preserve"> </w:delText>
        </w:r>
      </w:del>
      <w:del w:id="600" w:author="Ly, Tony" w:date="2017-08-21T13:48:00Z">
        <w:r w:rsidR="005544BB" w:rsidRPr="00296EB5" w:rsidDel="0085219D">
          <w:rPr>
            <w:rStyle w:val="A8"/>
            <w:rFonts w:ascii="Arial" w:hAnsi="Arial"/>
          </w:rPr>
          <w:delText>mandatory</w:delText>
        </w:r>
        <w:r w:rsidRPr="00296EB5" w:rsidDel="0085219D">
          <w:rPr>
            <w:rStyle w:val="A8"/>
            <w:rFonts w:ascii="Arial" w:hAnsi="Arial"/>
          </w:rPr>
          <w:delText xml:space="preserve"> </w:delText>
        </w:r>
      </w:del>
      <w:r w:rsidRPr="00296EB5">
        <w:rPr>
          <w:rStyle w:val="A8"/>
          <w:rFonts w:ascii="Arial" w:hAnsi="Arial"/>
        </w:rPr>
        <w:t>configuration</w:t>
      </w:r>
      <w:del w:id="601" w:author="Ly, Tony" w:date="2017-08-21T13:48:00Z">
        <w:r w:rsidRPr="00296EB5" w:rsidDel="0085219D">
          <w:rPr>
            <w:rStyle w:val="A8"/>
            <w:rFonts w:ascii="Arial" w:hAnsi="Arial"/>
          </w:rPr>
          <w:delText>s</w:delText>
        </w:r>
      </w:del>
      <w:ins w:id="602" w:author="Ly, Tony" w:date="2017-08-21T13:48:00Z">
        <w:r w:rsidR="0085219D">
          <w:rPr>
            <w:rStyle w:val="A8"/>
            <w:rFonts w:ascii="Arial" w:hAnsi="Arial"/>
          </w:rPr>
          <w:t xml:space="preserve"> is </w:t>
        </w:r>
        <w:r w:rsidR="0085219D" w:rsidRPr="00296EB5">
          <w:rPr>
            <w:rStyle w:val="A8"/>
            <w:rFonts w:ascii="Arial" w:hAnsi="Arial"/>
          </w:rPr>
          <w:t>mandatory</w:t>
        </w:r>
      </w:ins>
      <w:r w:rsidRPr="00296EB5">
        <w:rPr>
          <w:rStyle w:val="A8"/>
          <w:rFonts w:ascii="Arial" w:hAnsi="Arial"/>
        </w:rPr>
        <w:t xml:space="preserve"> in order to get started. </w:t>
      </w:r>
    </w:p>
    <w:p w14:paraId="46C076B8" w14:textId="71EA1E3A" w:rsidR="00FA1E5C" w:rsidRPr="00296EB5" w:rsidRDefault="006D1BEB" w:rsidP="00A03585">
      <w:pPr>
        <w:rPr>
          <w:rStyle w:val="A8"/>
          <w:rFonts w:ascii="Arial" w:hAnsi="Arial"/>
        </w:rPr>
      </w:pPr>
      <w:r w:rsidRPr="00296EB5">
        <w:rPr>
          <w:rStyle w:val="A8"/>
          <w:rFonts w:ascii="Arial" w:hAnsi="Arial"/>
        </w:rPr>
        <w:t xml:space="preserve">Please </w:t>
      </w:r>
      <w:del w:id="603" w:author="Ly, Tony" w:date="2015-10-01T10:19:00Z">
        <w:r w:rsidRPr="00296EB5" w:rsidDel="00C15926">
          <w:rPr>
            <w:rStyle w:val="A8"/>
            <w:rFonts w:ascii="Arial" w:hAnsi="Arial"/>
          </w:rPr>
          <w:delText>follow</w:delText>
        </w:r>
        <w:r w:rsidR="008D3399" w:rsidRPr="00296EB5" w:rsidDel="00C15926">
          <w:rPr>
            <w:rStyle w:val="A8"/>
            <w:rFonts w:ascii="Arial" w:hAnsi="Arial" w:hint="eastAsia"/>
          </w:rPr>
          <w:delText xml:space="preserve"> </w:delText>
        </w:r>
      </w:del>
      <w:ins w:id="604" w:author="Ly, Tony" w:date="2015-10-01T10:19:00Z">
        <w:r w:rsidR="00C15926">
          <w:rPr>
            <w:rStyle w:val="A8"/>
            <w:rFonts w:ascii="Arial" w:hAnsi="Arial"/>
          </w:rPr>
          <w:t>contact</w:t>
        </w:r>
      </w:ins>
      <w:ins w:id="605" w:author="Ly, Tony" w:date="2015-10-01T10:20:00Z">
        <w:r w:rsidR="00C15926">
          <w:rPr>
            <w:rStyle w:val="A8"/>
            <w:rFonts w:ascii="Arial" w:hAnsi="Arial"/>
          </w:rPr>
          <w:t xml:space="preserve"> </w:t>
        </w:r>
      </w:ins>
      <w:ins w:id="606" w:author="Ly, Tony" w:date="2015-10-01T10:22:00Z">
        <w:r w:rsidR="00C15926">
          <w:rPr>
            <w:rStyle w:val="A8"/>
            <w:rFonts w:ascii="Arial" w:hAnsi="Arial"/>
          </w:rPr>
          <w:fldChar w:fldCharType="begin"/>
        </w:r>
        <w:r w:rsidR="00C15926">
          <w:rPr>
            <w:rStyle w:val="A8"/>
            <w:rFonts w:ascii="Arial" w:hAnsi="Arial"/>
          </w:rPr>
          <w:instrText xml:space="preserve"> HYPERLINK "mailto:</w:instrText>
        </w:r>
      </w:ins>
      <w:ins w:id="607" w:author="Ly, Tony" w:date="2015-10-01T10:20:00Z">
        <w:r w:rsidR="00C15926">
          <w:rPr>
            <w:rStyle w:val="A8"/>
            <w:rFonts w:ascii="Arial" w:hAnsi="Arial"/>
          </w:rPr>
          <w:instrText>help@</w:instrText>
        </w:r>
      </w:ins>
      <w:ins w:id="608" w:author="Ly, Tony" w:date="2015-10-01T10:21:00Z">
        <w:r w:rsidR="00C15926">
          <w:rPr>
            <w:rStyle w:val="A8"/>
            <w:rFonts w:ascii="Arial" w:hAnsi="Arial"/>
          </w:rPr>
          <w:instrText>glovia.com</w:instrText>
        </w:r>
      </w:ins>
      <w:ins w:id="609" w:author="Ly, Tony" w:date="2015-10-01T10:22:00Z">
        <w:r w:rsidR="00C15926">
          <w:rPr>
            <w:rStyle w:val="A8"/>
            <w:rFonts w:ascii="Arial" w:hAnsi="Arial"/>
          </w:rPr>
          <w:instrText xml:space="preserve">" </w:instrText>
        </w:r>
        <w:r w:rsidR="00C15926">
          <w:rPr>
            <w:rStyle w:val="A8"/>
            <w:rFonts w:ascii="Arial" w:hAnsi="Arial"/>
          </w:rPr>
          <w:fldChar w:fldCharType="separate"/>
        </w:r>
      </w:ins>
      <w:ins w:id="610" w:author="Ly, Tony" w:date="2015-10-01T10:20:00Z">
        <w:r w:rsidR="00C15926" w:rsidRPr="000854E6">
          <w:rPr>
            <w:rStyle w:val="Hyperlink"/>
            <w:rFonts w:ascii="Arial" w:hAnsi="Arial"/>
            <w:sz w:val="20"/>
            <w:szCs w:val="20"/>
          </w:rPr>
          <w:t>help@</w:t>
        </w:r>
      </w:ins>
      <w:ins w:id="611" w:author="Ly, Tony" w:date="2015-10-01T10:21:00Z">
        <w:r w:rsidR="00C15926" w:rsidRPr="000854E6">
          <w:rPr>
            <w:rStyle w:val="Hyperlink"/>
            <w:rFonts w:ascii="Arial" w:hAnsi="Arial"/>
            <w:sz w:val="20"/>
            <w:szCs w:val="20"/>
          </w:rPr>
          <w:t>glovia.com</w:t>
        </w:r>
      </w:ins>
      <w:ins w:id="612" w:author="Ly, Tony" w:date="2015-10-01T10:22:00Z">
        <w:r w:rsidR="00C15926">
          <w:rPr>
            <w:rStyle w:val="A8"/>
            <w:rFonts w:ascii="Arial" w:hAnsi="Arial"/>
          </w:rPr>
          <w:fldChar w:fldCharType="end"/>
        </w:r>
      </w:ins>
      <w:ins w:id="613" w:author="Ly, Tony" w:date="2015-10-01T10:19:00Z">
        <w:r w:rsidR="00C15926">
          <w:rPr>
            <w:rStyle w:val="A8"/>
            <w:rFonts w:ascii="Arial" w:hAnsi="Arial"/>
          </w:rPr>
          <w:t xml:space="preserve"> </w:t>
        </w:r>
      </w:ins>
      <w:ins w:id="614" w:author="Ly, Tony" w:date="2015-10-01T10:21:00Z">
        <w:r w:rsidR="00C15926">
          <w:rPr>
            <w:rStyle w:val="A8"/>
            <w:rFonts w:ascii="Arial" w:hAnsi="Arial"/>
          </w:rPr>
          <w:t>for</w:t>
        </w:r>
      </w:ins>
      <w:ins w:id="615" w:author="Ly, Tony" w:date="2015-10-01T10:19:00Z">
        <w:r w:rsidR="00C15926" w:rsidRPr="00296EB5">
          <w:rPr>
            <w:rStyle w:val="A8"/>
            <w:rFonts w:ascii="Arial" w:hAnsi="Arial" w:hint="eastAsia"/>
          </w:rPr>
          <w:t xml:space="preserve"> </w:t>
        </w:r>
      </w:ins>
      <w:r w:rsidR="008D3399" w:rsidRPr="00296EB5">
        <w:rPr>
          <w:rStyle w:val="A8"/>
          <w:rFonts w:ascii="Arial" w:hAnsi="Arial" w:hint="eastAsia"/>
        </w:rPr>
        <w:t>the</w:t>
      </w:r>
      <w:r w:rsidRPr="00296EB5">
        <w:rPr>
          <w:rStyle w:val="A8"/>
          <w:rFonts w:ascii="Arial" w:hAnsi="Arial"/>
        </w:rPr>
        <w:t xml:space="preserve"> </w:t>
      </w:r>
      <w:del w:id="616" w:author="Ly, Tony" w:date="2015-04-17T14:41:00Z">
        <w:r w:rsidRPr="00296EB5" w:rsidDel="00625792">
          <w:rPr>
            <w:rStyle w:val="A8"/>
            <w:rFonts w:ascii="Arial" w:hAnsi="Arial"/>
            <w:b/>
          </w:rPr>
          <w:delText>glovia</w:delText>
        </w:r>
        <w:r w:rsidR="000B7ACD" w:rsidRPr="00296EB5" w:rsidDel="00625792">
          <w:rPr>
            <w:rStyle w:val="A8"/>
            <w:rFonts w:ascii="Arial" w:hAnsi="Arial"/>
            <w:b/>
          </w:rPr>
          <w:delText xml:space="preserve"> </w:delText>
        </w:r>
        <w:r w:rsidRPr="00296EB5" w:rsidDel="00625792">
          <w:rPr>
            <w:rStyle w:val="A8"/>
            <w:rFonts w:ascii="Arial" w:hAnsi="Arial"/>
            <w:b/>
          </w:rPr>
          <w:delText>OM</w:delText>
        </w:r>
      </w:del>
      <w:ins w:id="617" w:author="Ly, Tony" w:date="2015-04-17T14:41:00Z">
        <w:r w:rsidR="00625792">
          <w:rPr>
            <w:rStyle w:val="A8"/>
            <w:rFonts w:ascii="Arial" w:hAnsi="Arial"/>
            <w:b/>
          </w:rPr>
          <w:t>GLOVIA OM</w:t>
        </w:r>
      </w:ins>
      <w:r w:rsidRPr="00296EB5">
        <w:rPr>
          <w:rStyle w:val="A8"/>
          <w:rFonts w:ascii="Arial" w:hAnsi="Arial"/>
          <w:b/>
        </w:rPr>
        <w:t xml:space="preserve"> Configuration Guide</w:t>
      </w:r>
      <w:bookmarkEnd w:id="591"/>
      <w:bookmarkEnd w:id="592"/>
      <w:ins w:id="618" w:author="Ly, Tony" w:date="2015-10-01T10:21:00Z">
        <w:r w:rsidR="00C15926">
          <w:rPr>
            <w:rStyle w:val="A8"/>
            <w:rFonts w:ascii="Arial" w:hAnsi="Arial"/>
            <w:b/>
          </w:rPr>
          <w:t>.</w:t>
        </w:r>
      </w:ins>
      <w:del w:id="619" w:author="Ly, Tony" w:date="2015-10-01T10:21:00Z">
        <w:r w:rsidR="00D11503" w:rsidRPr="00296EB5" w:rsidDel="00C15926">
          <w:rPr>
            <w:rStyle w:val="A8"/>
            <w:rFonts w:ascii="Arial" w:hAnsi="Arial"/>
            <w:b/>
          </w:rPr>
          <w:delText xml:space="preserve"> </w:delText>
        </w:r>
        <w:r w:rsidR="001F132C" w:rsidRPr="001F132C" w:rsidDel="00C15926">
          <w:rPr>
            <w:rStyle w:val="A8"/>
            <w:rFonts w:ascii="Arial" w:hAnsi="Arial"/>
          </w:rPr>
          <w:delText>which is</w:delText>
        </w:r>
        <w:r w:rsidR="001F132C" w:rsidDel="00C15926">
          <w:rPr>
            <w:rStyle w:val="A8"/>
            <w:rFonts w:ascii="Arial" w:hAnsi="Arial"/>
            <w:b/>
          </w:rPr>
          <w:delText xml:space="preserve"> </w:delText>
        </w:r>
        <w:r w:rsidR="00D11503" w:rsidRPr="00296EB5" w:rsidDel="00C15926">
          <w:rPr>
            <w:rStyle w:val="A8"/>
            <w:rFonts w:ascii="Arial" w:hAnsi="Arial"/>
          </w:rPr>
          <w:delText xml:space="preserve">automatically sent </w:delText>
        </w:r>
        <w:r w:rsidR="00263AC0" w:rsidDel="00C15926">
          <w:rPr>
            <w:rStyle w:val="A8"/>
            <w:rFonts w:ascii="Arial" w:hAnsi="Arial"/>
          </w:rPr>
          <w:delText>via email</w:delText>
        </w:r>
        <w:r w:rsidR="00D11503" w:rsidRPr="00296EB5" w:rsidDel="00C15926">
          <w:rPr>
            <w:rStyle w:val="A8"/>
            <w:rFonts w:ascii="Arial" w:hAnsi="Arial"/>
          </w:rPr>
          <w:delText>.</w:delText>
        </w:r>
        <w:commentRangeEnd w:id="593"/>
        <w:r w:rsidR="001F132C" w:rsidDel="00C15926">
          <w:rPr>
            <w:rStyle w:val="CommentReference"/>
            <w:szCs w:val="20"/>
          </w:rPr>
          <w:commentReference w:id="593"/>
        </w:r>
      </w:del>
    </w:p>
    <w:p w14:paraId="60975D0A" w14:textId="5FEB0084" w:rsidR="008D1D3D" w:rsidRPr="00296EB5" w:rsidDel="0085219D" w:rsidRDefault="008D1D3D" w:rsidP="00A03585">
      <w:pPr>
        <w:rPr>
          <w:del w:id="620" w:author="Ly, Tony" w:date="2017-08-21T13:45:00Z"/>
          <w:rStyle w:val="A8"/>
          <w:rFonts w:ascii="Arial" w:hAnsi="Arial"/>
        </w:rPr>
      </w:pPr>
    </w:p>
    <w:p w14:paraId="4832CDF9" w14:textId="77777777" w:rsidR="00F73B7D" w:rsidRPr="00296EB5" w:rsidRDefault="00F73B7D" w:rsidP="00F73B7D">
      <w:pPr>
        <w:rPr>
          <w:rStyle w:val="A8"/>
          <w:rFonts w:ascii="Arial" w:hAnsi="Arial"/>
        </w:rPr>
      </w:pPr>
    </w:p>
    <w:p w14:paraId="6014A518" w14:textId="77777777" w:rsidR="00F73B7D" w:rsidRPr="00296EB5" w:rsidRDefault="00F73B7D" w:rsidP="002B1C4C">
      <w:pPr>
        <w:pStyle w:val="Heading1"/>
      </w:pPr>
      <w:bookmarkStart w:id="621" w:name="_Toc445124687"/>
      <w:bookmarkStart w:id="622" w:name="_Toc491087556"/>
      <w:r w:rsidRPr="00296EB5">
        <w:rPr>
          <w:rFonts w:hint="eastAsia"/>
        </w:rPr>
        <w:t>Contact</w:t>
      </w:r>
      <w:r w:rsidRPr="00296EB5">
        <w:t>:</w:t>
      </w:r>
      <w:bookmarkEnd w:id="621"/>
      <w:bookmarkEnd w:id="622"/>
    </w:p>
    <w:p w14:paraId="130E692E" w14:textId="77777777" w:rsidR="00F73B7D" w:rsidRDefault="00F73B7D" w:rsidP="00F73B7D">
      <w:pPr>
        <w:rPr>
          <w:rFonts w:ascii="Arial" w:hAnsi="Arial"/>
          <w:sz w:val="20"/>
        </w:rPr>
      </w:pPr>
      <w:r w:rsidRPr="00296EB5">
        <w:rPr>
          <w:rStyle w:val="A8"/>
          <w:rFonts w:ascii="Arial" w:hAnsi="Arial" w:hint="eastAsia"/>
        </w:rPr>
        <w:t xml:space="preserve">If you have any questions about installing </w:t>
      </w:r>
      <w:r w:rsidR="00E10641" w:rsidRPr="00296EB5">
        <w:rPr>
          <w:rStyle w:val="A8"/>
          <w:rFonts w:ascii="Arial" w:hAnsi="Arial" w:hint="eastAsia"/>
        </w:rPr>
        <w:t>the application</w:t>
      </w:r>
      <w:r w:rsidRPr="00296EB5">
        <w:rPr>
          <w:rStyle w:val="A8"/>
          <w:rFonts w:ascii="Arial" w:hAnsi="Arial" w:hint="eastAsia"/>
        </w:rPr>
        <w:t xml:space="preserve">, please </w:t>
      </w:r>
      <w:r w:rsidR="00C6651E" w:rsidRPr="00296EB5">
        <w:rPr>
          <w:rStyle w:val="A8"/>
          <w:rFonts w:ascii="Arial" w:hAnsi="Arial" w:hint="eastAsia"/>
        </w:rPr>
        <w:t>contact:</w:t>
      </w:r>
      <w:r w:rsidRPr="00296EB5">
        <w:rPr>
          <w:rStyle w:val="A8"/>
          <w:rFonts w:ascii="Arial" w:hAnsi="Arial" w:hint="eastAsia"/>
        </w:rPr>
        <w:t xml:space="preserve"> </w:t>
      </w:r>
      <w:r w:rsidR="00AB5AC6">
        <w:fldChar w:fldCharType="begin"/>
      </w:r>
      <w:r w:rsidR="00AB5AC6">
        <w:instrText xml:space="preserve"> HYPERLINK "mailto:help@glovia.com" </w:instrText>
      </w:r>
      <w:r w:rsidR="00AB5AC6">
        <w:fldChar w:fldCharType="separate"/>
      </w:r>
      <w:r w:rsidRPr="00296EB5">
        <w:rPr>
          <w:rStyle w:val="Hyperlink"/>
          <w:rFonts w:ascii="Arial" w:hAnsi="Arial" w:hint="eastAsia"/>
          <w:sz w:val="20"/>
          <w:szCs w:val="20"/>
        </w:rPr>
        <w:t>help@glovia.com</w:t>
      </w:r>
      <w:r w:rsidR="00AB5AC6">
        <w:rPr>
          <w:rStyle w:val="Hyperlink"/>
          <w:rFonts w:ascii="Arial" w:hAnsi="Arial"/>
          <w:sz w:val="20"/>
          <w:szCs w:val="20"/>
        </w:rPr>
        <w:fldChar w:fldCharType="end"/>
      </w:r>
    </w:p>
    <w:p w14:paraId="2AE5CCEC" w14:textId="77777777" w:rsidR="00F73B7D" w:rsidRPr="00E10641" w:rsidRDefault="00F73B7D" w:rsidP="00A03585">
      <w:pPr>
        <w:rPr>
          <w:rFonts w:ascii="Arial" w:hAnsi="Arial"/>
          <w:sz w:val="20"/>
        </w:rPr>
      </w:pPr>
    </w:p>
    <w:p w14:paraId="4CF350F3" w14:textId="428FCB35" w:rsidR="00BE4597" w:rsidRDefault="0085219D">
      <w:pPr>
        <w:pStyle w:val="Heading1"/>
        <w:rPr>
          <w:ins w:id="623" w:author="Ly, Tony" w:date="2017-08-21T13:36:00Z"/>
          <w:rStyle w:val="A7"/>
          <w:color w:val="auto"/>
          <w:sz w:val="24"/>
          <w:szCs w:val="32"/>
        </w:rPr>
        <w:pPrChange w:id="624" w:author="Ly, Tony" w:date="2017-08-21T13:35:00Z">
          <w:pPr/>
        </w:pPrChange>
      </w:pPr>
      <w:ins w:id="625" w:author="Ly, Tony" w:date="2017-08-21T13:35:00Z">
        <w:r>
          <w:rPr>
            <w:sz w:val="20"/>
          </w:rPr>
          <w:br w:type="page"/>
        </w:r>
        <w:bookmarkStart w:id="626" w:name="_Toc491087557"/>
        <w:r>
          <w:rPr>
            <w:rStyle w:val="A7"/>
            <w:b/>
            <w:bCs/>
            <w:color w:val="auto"/>
            <w:sz w:val="24"/>
            <w:szCs w:val="32"/>
          </w:rPr>
          <w:t>Upgrading GLOVIA OM</w:t>
        </w:r>
      </w:ins>
      <w:bookmarkEnd w:id="626"/>
    </w:p>
    <w:p w14:paraId="4539AF02" w14:textId="77777777" w:rsidR="0085219D" w:rsidRDefault="0085219D" w:rsidP="0085219D">
      <w:pPr>
        <w:rPr>
          <w:ins w:id="627" w:author="Ly, Tony" w:date="2017-08-21T13:37:00Z"/>
          <w:rStyle w:val="A8"/>
          <w:rFonts w:ascii="Arial" w:hAnsi="Arial"/>
        </w:rPr>
      </w:pPr>
    </w:p>
    <w:p w14:paraId="3CD2047E" w14:textId="34877BB6" w:rsidR="0085219D" w:rsidRDefault="0085219D" w:rsidP="0085219D">
      <w:pPr>
        <w:rPr>
          <w:ins w:id="628" w:author="Ly, Tony" w:date="2017-08-21T13:36:00Z"/>
          <w:rStyle w:val="A8"/>
          <w:rFonts w:ascii="Arial" w:hAnsi="Arial"/>
        </w:rPr>
      </w:pPr>
      <w:ins w:id="629" w:author="Ly, Tony" w:date="2017-08-21T13:36:00Z">
        <w:r>
          <w:rPr>
            <w:rStyle w:val="A8"/>
            <w:rFonts w:ascii="Arial" w:hAnsi="Arial"/>
          </w:rPr>
          <w:t>F</w:t>
        </w:r>
        <w:r w:rsidRPr="00296EB5">
          <w:rPr>
            <w:rStyle w:val="A8"/>
            <w:rFonts w:ascii="Arial" w:hAnsi="Arial" w:hint="eastAsia"/>
          </w:rPr>
          <w:t xml:space="preserve">ollow the steps below to </w:t>
        </w:r>
      </w:ins>
      <w:ins w:id="630" w:author="Ly, Tony" w:date="2017-08-21T13:38:00Z">
        <w:r>
          <w:rPr>
            <w:rStyle w:val="A8"/>
            <w:rFonts w:ascii="Arial" w:hAnsi="Arial"/>
          </w:rPr>
          <w:t xml:space="preserve">upgrade </w:t>
        </w:r>
      </w:ins>
      <w:ins w:id="631" w:author="Ly, Tony" w:date="2017-08-21T13:36:00Z">
        <w:r>
          <w:rPr>
            <w:rStyle w:val="A8"/>
            <w:rFonts w:ascii="Arial" w:hAnsi="Arial" w:hint="eastAsia"/>
          </w:rPr>
          <w:t>GLOVIA OM</w:t>
        </w:r>
        <w:r w:rsidRPr="00296EB5">
          <w:rPr>
            <w:rStyle w:val="A8"/>
            <w:rFonts w:ascii="Arial" w:hAnsi="Arial" w:hint="eastAsia"/>
          </w:rPr>
          <w:t>:</w:t>
        </w:r>
      </w:ins>
    </w:p>
    <w:p w14:paraId="600327BE" w14:textId="77777777" w:rsidR="0085219D" w:rsidRPr="00296EB5" w:rsidRDefault="0085219D" w:rsidP="0085219D">
      <w:pPr>
        <w:rPr>
          <w:ins w:id="632" w:author="Ly, Tony" w:date="2017-08-21T13:36:00Z"/>
          <w:rStyle w:val="A8"/>
          <w:rFonts w:ascii="Arial" w:hAnsi="Arial"/>
        </w:rPr>
      </w:pPr>
    </w:p>
    <w:p w14:paraId="74189949" w14:textId="3BE22F6F" w:rsidR="0085219D" w:rsidRPr="0052749D" w:rsidRDefault="0085219D" w:rsidP="0085219D">
      <w:pPr>
        <w:jc w:val="both"/>
        <w:rPr>
          <w:ins w:id="633" w:author="Ly, Tony" w:date="2017-08-21T13:36:00Z"/>
          <w:rStyle w:val="A8"/>
          <w:rFonts w:ascii="Arial" w:hAnsi="Arial" w:cs="Arial"/>
        </w:rPr>
      </w:pPr>
      <w:ins w:id="634" w:author="Ly, Tony" w:date="2017-08-21T13:36:00Z">
        <w:r w:rsidRPr="00771A10">
          <w:rPr>
            <w:rStyle w:val="A8"/>
            <w:rFonts w:ascii="Arial" w:hAnsi="Arial" w:cs="Arial"/>
          </w:rPr>
          <w:t xml:space="preserve">Step 1 – </w:t>
        </w:r>
      </w:ins>
      <w:ins w:id="635" w:author="Ly, Tony" w:date="2017-08-21T13:58:00Z">
        <w:r>
          <w:rPr>
            <w:rStyle w:val="A8"/>
            <w:rFonts w:ascii="Arial" w:hAnsi="Arial" w:cs="Arial"/>
          </w:rPr>
          <w:t xml:space="preserve">Select Contact Me from Get it Now! through the AppExchange or </w:t>
        </w:r>
      </w:ins>
      <w:ins w:id="636" w:author="Ly, Tony" w:date="2017-08-21T13:36:00Z">
        <w:r>
          <w:rPr>
            <w:rStyle w:val="A8"/>
            <w:rFonts w:ascii="Arial" w:hAnsi="Arial" w:cs="Arial"/>
          </w:rPr>
          <w:t>s</w:t>
        </w:r>
        <w:r w:rsidRPr="00771A10">
          <w:rPr>
            <w:rStyle w:val="A8"/>
            <w:rFonts w:ascii="Arial" w:hAnsi="Arial" w:cs="Arial"/>
          </w:rPr>
          <w:t xml:space="preserve">ubmit a case through </w:t>
        </w:r>
        <w:r w:rsidRPr="0052749D">
          <w:rPr>
            <w:rStyle w:val="A8"/>
            <w:rFonts w:ascii="Arial" w:hAnsi="Arial" w:cs="Arial"/>
          </w:rPr>
          <w:fldChar w:fldCharType="begin"/>
        </w:r>
        <w:r w:rsidRPr="0052749D">
          <w:rPr>
            <w:rStyle w:val="A8"/>
            <w:rFonts w:ascii="Arial" w:hAnsi="Arial" w:cs="Arial"/>
          </w:rPr>
          <w:instrText xml:space="preserve"> HYPERLINK "mailto:help@glovia.com" </w:instrText>
        </w:r>
        <w:r w:rsidRPr="0052749D">
          <w:rPr>
            <w:rStyle w:val="A8"/>
            <w:rFonts w:ascii="Arial" w:hAnsi="Arial" w:cs="Arial"/>
          </w:rPr>
          <w:fldChar w:fldCharType="separate"/>
        </w:r>
        <w:r w:rsidRPr="0052749D">
          <w:rPr>
            <w:rStyle w:val="Hyperlink"/>
            <w:rFonts w:ascii="Arial" w:hAnsi="Arial" w:cs="Arial"/>
            <w:sz w:val="20"/>
            <w:szCs w:val="20"/>
          </w:rPr>
          <w:t>help@glovia.com</w:t>
        </w:r>
        <w:r w:rsidRPr="0052749D">
          <w:rPr>
            <w:rStyle w:val="A8"/>
            <w:rFonts w:ascii="Arial" w:hAnsi="Arial" w:cs="Arial"/>
          </w:rPr>
          <w:fldChar w:fldCharType="end"/>
        </w:r>
        <w:r w:rsidRPr="0052749D">
          <w:rPr>
            <w:rStyle w:val="A8"/>
            <w:rFonts w:ascii="Arial" w:hAnsi="Arial" w:cs="Arial"/>
          </w:rPr>
          <w:t xml:space="preserve"> to request for an installation link </w:t>
        </w:r>
      </w:ins>
    </w:p>
    <w:p w14:paraId="6EBD699F" w14:textId="296CCC57" w:rsidR="0085219D" w:rsidRPr="00771A10" w:rsidRDefault="0085219D" w:rsidP="0085219D">
      <w:pPr>
        <w:jc w:val="both"/>
        <w:rPr>
          <w:ins w:id="637" w:author="Ly, Tony" w:date="2017-08-21T13:36:00Z"/>
          <w:rStyle w:val="A8"/>
          <w:rFonts w:ascii="Arial" w:hAnsi="Arial" w:cs="Arial"/>
        </w:rPr>
      </w:pPr>
      <w:ins w:id="638" w:author="Ly, Tony" w:date="2017-08-21T13:36:00Z">
        <w:r w:rsidRPr="0052749D">
          <w:rPr>
            <w:rStyle w:val="A8"/>
            <w:rFonts w:ascii="Arial" w:hAnsi="Arial" w:cs="Arial"/>
            <w:i/>
          </w:rPr>
          <w:t>(</w:t>
        </w:r>
        <w:r w:rsidRPr="0052749D">
          <w:rPr>
            <w:rStyle w:val="A8"/>
            <w:rFonts w:ascii="Arial" w:hAnsi="Arial" w:cs="Arial"/>
            <w:b/>
            <w:i/>
          </w:rPr>
          <w:t>Note:</w:t>
        </w:r>
        <w:r w:rsidRPr="00771A10">
          <w:rPr>
            <w:rStyle w:val="A8"/>
            <w:rFonts w:ascii="Arial" w:hAnsi="Arial" w:cs="Arial"/>
            <w:i/>
          </w:rPr>
          <w:t xml:space="preserve"> </w:t>
        </w:r>
        <w:r>
          <w:rPr>
            <w:rStyle w:val="A8"/>
            <w:rFonts w:ascii="Arial" w:hAnsi="Arial" w:cs="Arial"/>
            <w:i/>
          </w:rPr>
          <w:t xml:space="preserve">If </w:t>
        </w:r>
        <w:r w:rsidRPr="0052749D">
          <w:rPr>
            <w:rStyle w:val="A8"/>
            <w:rFonts w:ascii="Arial" w:hAnsi="Arial" w:cs="Arial"/>
            <w:i/>
          </w:rPr>
          <w:t>upgrading a sandbox, replace initial UR</w:t>
        </w:r>
        <w:r w:rsidRPr="00771A10">
          <w:rPr>
            <w:rStyle w:val="A8"/>
            <w:rFonts w:ascii="Arial" w:hAnsi="Arial" w:cs="Arial"/>
            <w:i/>
          </w:rPr>
          <w:t xml:space="preserve">L </w:t>
        </w:r>
        <w:r w:rsidRPr="00771A10">
          <w:rPr>
            <w:rStyle w:val="A8"/>
            <w:rFonts w:ascii="Arial" w:hAnsi="Arial" w:cs="Arial"/>
            <w:i/>
          </w:rPr>
          <w:fldChar w:fldCharType="begin"/>
        </w:r>
        <w:r w:rsidRPr="0052749D">
          <w:rPr>
            <w:rStyle w:val="A8"/>
            <w:rFonts w:ascii="Arial" w:hAnsi="Arial" w:cs="Arial"/>
            <w:i/>
          </w:rPr>
          <w:instrText xml:space="preserve"> HYPERLINK "https://</w:instrText>
        </w:r>
        <w:r w:rsidRPr="0052749D">
          <w:rPr>
            <w:rStyle w:val="A8"/>
            <w:rFonts w:ascii="Arial" w:hAnsi="Arial" w:cs="Arial"/>
            <w:b/>
            <w:i/>
          </w:rPr>
          <w:instrText>login</w:instrText>
        </w:r>
        <w:r w:rsidRPr="0052749D">
          <w:rPr>
            <w:rStyle w:val="A8"/>
            <w:rFonts w:ascii="Arial" w:hAnsi="Arial" w:cs="Arial"/>
            <w:i/>
          </w:rPr>
          <w:instrText xml:space="preserve">.salesforce.com…" </w:instrText>
        </w:r>
        <w:r w:rsidRPr="00771A10">
          <w:rPr>
            <w:rStyle w:val="A8"/>
            <w:rFonts w:ascii="Arial" w:hAnsi="Arial" w:cs="Arial"/>
            <w:i/>
          </w:rPr>
          <w:fldChar w:fldCharType="separate"/>
        </w:r>
        <w:r w:rsidRPr="0052749D">
          <w:rPr>
            <w:rStyle w:val="Hyperlink"/>
            <w:rFonts w:ascii="Arial" w:hAnsi="Arial" w:cs="Arial"/>
            <w:i/>
            <w:sz w:val="20"/>
            <w:szCs w:val="20"/>
          </w:rPr>
          <w:t>https://</w:t>
        </w:r>
        <w:r w:rsidRPr="0052749D">
          <w:rPr>
            <w:rStyle w:val="Hyperlink"/>
            <w:rFonts w:cs="Arial"/>
            <w:b/>
            <w:i/>
          </w:rPr>
          <w:t>login</w:t>
        </w:r>
        <w:r w:rsidRPr="0052749D">
          <w:rPr>
            <w:rStyle w:val="Hyperlink"/>
            <w:rFonts w:cs="Arial"/>
            <w:i/>
          </w:rPr>
          <w:t>.salesforce.com…</w:t>
        </w:r>
        <w:r w:rsidRPr="00771A10">
          <w:rPr>
            <w:rStyle w:val="A8"/>
            <w:rFonts w:ascii="Arial" w:hAnsi="Arial" w:cs="Arial"/>
            <w:i/>
          </w:rPr>
          <w:fldChar w:fldCharType="end"/>
        </w:r>
        <w:r w:rsidRPr="0052749D">
          <w:rPr>
            <w:rStyle w:val="A8"/>
            <w:rFonts w:ascii="Arial" w:hAnsi="Arial" w:cs="Arial"/>
            <w:i/>
          </w:rPr>
          <w:t>..</w:t>
        </w:r>
        <w:r w:rsidRPr="00771A10">
          <w:rPr>
            <w:rStyle w:val="A8"/>
            <w:rFonts w:ascii="Arial" w:hAnsi="Arial" w:cs="Arial"/>
            <w:i/>
          </w:rPr>
          <w:t xml:space="preserve"> </w:t>
        </w:r>
        <w:r w:rsidRPr="0052749D">
          <w:rPr>
            <w:rStyle w:val="A8"/>
            <w:rFonts w:ascii="Arial" w:hAnsi="Arial" w:cs="Arial"/>
            <w:i/>
          </w:rPr>
          <w:t xml:space="preserve">with </w:t>
        </w:r>
        <w:r w:rsidRPr="00771A10">
          <w:rPr>
            <w:rStyle w:val="A8"/>
            <w:rFonts w:ascii="Arial" w:hAnsi="Arial" w:cs="Arial"/>
            <w:i/>
          </w:rPr>
          <w:fldChar w:fldCharType="begin"/>
        </w:r>
        <w:r w:rsidRPr="0052749D">
          <w:rPr>
            <w:rStyle w:val="A8"/>
            <w:rFonts w:ascii="Arial" w:hAnsi="Arial" w:cs="Arial"/>
            <w:i/>
          </w:rPr>
          <w:instrText xml:space="preserve"> HYPERLINK "https://</w:instrText>
        </w:r>
        <w:r w:rsidRPr="0052749D">
          <w:rPr>
            <w:rStyle w:val="A8"/>
            <w:rFonts w:ascii="Arial" w:hAnsi="Arial" w:cs="Arial"/>
            <w:b/>
            <w:i/>
          </w:rPr>
          <w:instrText>test</w:instrText>
        </w:r>
        <w:r w:rsidRPr="0052749D">
          <w:rPr>
            <w:rStyle w:val="A8"/>
            <w:rFonts w:ascii="Arial" w:hAnsi="Arial" w:cs="Arial"/>
            <w:i/>
          </w:rPr>
          <w:instrText xml:space="preserve">.salesforce.com…" </w:instrText>
        </w:r>
        <w:r w:rsidRPr="00771A10">
          <w:rPr>
            <w:rStyle w:val="A8"/>
            <w:rFonts w:ascii="Arial" w:hAnsi="Arial" w:cs="Arial"/>
            <w:i/>
          </w:rPr>
          <w:fldChar w:fldCharType="separate"/>
        </w:r>
        <w:r w:rsidRPr="0052749D">
          <w:rPr>
            <w:rStyle w:val="Hyperlink"/>
            <w:rFonts w:ascii="Arial" w:hAnsi="Arial" w:cs="Arial"/>
            <w:i/>
            <w:sz w:val="20"/>
            <w:szCs w:val="20"/>
          </w:rPr>
          <w:t>https://</w:t>
        </w:r>
        <w:r w:rsidRPr="0052749D">
          <w:rPr>
            <w:rStyle w:val="Hyperlink"/>
            <w:rFonts w:cs="Arial"/>
            <w:b/>
            <w:i/>
          </w:rPr>
          <w:t>test</w:t>
        </w:r>
        <w:r w:rsidRPr="0052749D">
          <w:rPr>
            <w:rStyle w:val="Hyperlink"/>
            <w:rFonts w:cs="Arial"/>
            <w:i/>
          </w:rPr>
          <w:t>.salesforce.com…</w:t>
        </w:r>
        <w:r w:rsidRPr="00771A10">
          <w:rPr>
            <w:rStyle w:val="A8"/>
            <w:rFonts w:ascii="Arial" w:hAnsi="Arial" w:cs="Arial"/>
            <w:i/>
          </w:rPr>
          <w:fldChar w:fldCharType="end"/>
        </w:r>
        <w:r w:rsidRPr="0052749D">
          <w:rPr>
            <w:rStyle w:val="A8"/>
            <w:rFonts w:ascii="Arial" w:hAnsi="Arial" w:cs="Arial"/>
            <w:i/>
          </w:rPr>
          <w:t>. )</w:t>
        </w:r>
      </w:ins>
    </w:p>
    <w:p w14:paraId="7389EC60" w14:textId="77777777" w:rsidR="0085219D" w:rsidRDefault="0085219D" w:rsidP="0085219D">
      <w:pPr>
        <w:rPr>
          <w:ins w:id="639" w:author="Ly, Tony" w:date="2017-08-21T13:36:00Z"/>
        </w:rPr>
      </w:pPr>
    </w:p>
    <w:p w14:paraId="0D3E0335" w14:textId="77777777" w:rsidR="0085219D" w:rsidRPr="00296EB5" w:rsidRDefault="0085219D" w:rsidP="0085219D">
      <w:pPr>
        <w:rPr>
          <w:ins w:id="640" w:author="Ly, Tony" w:date="2017-08-21T13:36:00Z"/>
          <w:rStyle w:val="A8"/>
          <w:rFonts w:ascii="Arial" w:hAnsi="Arial"/>
        </w:rPr>
      </w:pPr>
    </w:p>
    <w:p w14:paraId="1F0DC420" w14:textId="571D3726" w:rsidR="0085219D" w:rsidRDefault="0085219D" w:rsidP="0085219D">
      <w:pPr>
        <w:rPr>
          <w:ins w:id="641" w:author="Ly, Tony" w:date="2017-08-21T13:36:00Z"/>
          <w:rStyle w:val="A8"/>
          <w:rFonts w:ascii="Arial" w:hAnsi="Arial"/>
        </w:rPr>
      </w:pPr>
      <w:ins w:id="642" w:author="Ly, Tony" w:date="2017-08-21T13:36:00Z">
        <w:r>
          <w:rPr>
            <w:rStyle w:val="A8"/>
            <w:rFonts w:ascii="Arial" w:hAnsi="Arial"/>
          </w:rPr>
          <w:t>Step 2 – Input the</w:t>
        </w:r>
      </w:ins>
      <w:ins w:id="643" w:author="Ly, Tony" w:date="2017-08-21T13:38:00Z">
        <w:r>
          <w:rPr>
            <w:rStyle w:val="A8"/>
            <w:rFonts w:ascii="Arial" w:hAnsi="Arial"/>
          </w:rPr>
          <w:t xml:space="preserve"> </w:t>
        </w:r>
      </w:ins>
      <w:ins w:id="644" w:author="Ly, Tony" w:date="2017-08-21T13:39:00Z">
        <w:r>
          <w:rPr>
            <w:rStyle w:val="A8"/>
            <w:rFonts w:ascii="Arial" w:hAnsi="Arial"/>
          </w:rPr>
          <w:t>installation</w:t>
        </w:r>
      </w:ins>
      <w:ins w:id="645" w:author="Ly, Tony" w:date="2017-08-21T13:36:00Z">
        <w:r>
          <w:rPr>
            <w:rStyle w:val="A8"/>
            <w:rFonts w:ascii="Arial" w:hAnsi="Arial"/>
          </w:rPr>
          <w:t xml:space="preserve"> link into a browser (</w:t>
        </w:r>
        <w:r w:rsidRPr="005322B8">
          <w:rPr>
            <w:rStyle w:val="A8"/>
            <w:rFonts w:ascii="Arial" w:hAnsi="Arial"/>
            <w:b/>
            <w:i/>
          </w:rPr>
          <w:t>Note:</w:t>
        </w:r>
        <w:r w:rsidRPr="005322B8">
          <w:rPr>
            <w:rStyle w:val="A8"/>
            <w:rFonts w:ascii="Arial" w:hAnsi="Arial"/>
            <w:i/>
          </w:rPr>
          <w:t xml:space="preserve"> </w:t>
        </w:r>
        <w:r>
          <w:rPr>
            <w:rStyle w:val="A8"/>
            <w:rFonts w:ascii="Arial" w:hAnsi="Arial"/>
            <w:i/>
          </w:rPr>
          <w:t>Make sure to login to the org)</w:t>
        </w:r>
      </w:ins>
    </w:p>
    <w:p w14:paraId="6E29B81E" w14:textId="77777777" w:rsidR="0085219D" w:rsidRDefault="0085219D" w:rsidP="0085219D">
      <w:pPr>
        <w:rPr>
          <w:ins w:id="646" w:author="Ly, Tony" w:date="2017-08-21T13:36:00Z"/>
          <w:rStyle w:val="A8"/>
          <w:rFonts w:ascii="Arial" w:hAnsi="Arial"/>
        </w:rPr>
      </w:pPr>
    </w:p>
    <w:p w14:paraId="51895574" w14:textId="77777777" w:rsidR="0085219D" w:rsidRDefault="0085219D" w:rsidP="0085219D">
      <w:pPr>
        <w:rPr>
          <w:ins w:id="647" w:author="Ly, Tony" w:date="2017-08-21T13:36:00Z"/>
          <w:rStyle w:val="A8"/>
          <w:rFonts w:ascii="Arial" w:hAnsi="Arial"/>
        </w:rPr>
      </w:pPr>
    </w:p>
    <w:p w14:paraId="1750BEF8" w14:textId="32E14779" w:rsidR="0085219D" w:rsidRDefault="00DE1D98">
      <w:pPr>
        <w:rPr>
          <w:ins w:id="648" w:author="Ly, Tony" w:date="2017-08-21T13:40:00Z"/>
          <w:rStyle w:val="A8"/>
          <w:rFonts w:ascii="Arial" w:hAnsi="Arial"/>
          <w:b/>
        </w:rPr>
      </w:pPr>
      <w:ins w:id="649" w:author="Ly, Tony" w:date="2017-08-21T13:37:00Z">
        <w:r>
          <w:rPr>
            <w:rFonts w:ascii="Arial" w:hAnsi="Arial"/>
            <w:noProof/>
            <w:color w:val="000000"/>
            <w:sz w:val="20"/>
            <w:szCs w:val="20"/>
            <w:lang w:eastAsia="en-US"/>
          </w:rPr>
          <mc:AlternateContent>
            <mc:Choice Requires="wpg">
              <w:drawing>
                <wp:anchor distT="0" distB="0" distL="114300" distR="114300" simplePos="0" relativeHeight="251659776" behindDoc="0" locked="0" layoutInCell="1" allowOverlap="1" wp14:anchorId="673CA8CD" wp14:editId="27924EA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395605</wp:posOffset>
                  </wp:positionV>
                  <wp:extent cx="5852160" cy="4395470"/>
                  <wp:effectExtent l="0" t="0" r="0" b="5080"/>
                  <wp:wrapNone/>
                  <wp:docPr id="31" name="Group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5852160" cy="4395470"/>
                            <a:chOff x="0" y="0"/>
                            <a:chExt cx="5852160" cy="439547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/>
                            <pic:cNvPicPr/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52160" cy="43954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3" name="Rectangle 33"/>
                          <wps:cNvSpPr/>
                          <wps:spPr>
                            <a:xfrm>
                              <a:off x="2316480" y="745020"/>
                              <a:ext cx="471948" cy="1474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151358" y="745020"/>
                              <a:ext cx="471948" cy="1474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2962951" y="3316155"/>
                              <a:ext cx="471948" cy="1474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4407555" y="3316155"/>
                              <a:ext cx="471948" cy="1474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Box 9"/>
                          <wps:cNvSpPr txBox="1"/>
                          <wps:spPr>
                            <a:xfrm>
                              <a:off x="1107113" y="696726"/>
                              <a:ext cx="414655" cy="208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3B3D86" w14:textId="77777777" w:rsidR="0085219D" w:rsidRDefault="0085219D" w:rsidP="0085219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771A10">
                                  <w:rPr>
                                    <w:rFonts w:ascii="Arial" w:eastAsia="PMingLiU" w:hAnsi="Arial" w:cs="Arial"/>
                                    <w:color w:val="767171"/>
                                    <w:kern w:val="24"/>
                                    <w:sz w:val="16"/>
                                    <w:szCs w:val="16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3" name="TextBox 10"/>
                          <wps:cNvSpPr txBox="1"/>
                          <wps:spPr>
                            <a:xfrm>
                              <a:off x="2316480" y="696726"/>
                              <a:ext cx="414655" cy="208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B429F4" w14:textId="77777777" w:rsidR="0085219D" w:rsidRDefault="0085219D" w:rsidP="0085219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771A10">
                                  <w:rPr>
                                    <w:rFonts w:ascii="Arial" w:eastAsia="PMingLiU" w:hAnsi="Arial" w:cs="Arial"/>
                                    <w:color w:val="767171"/>
                                    <w:kern w:val="24"/>
                                    <w:sz w:val="16"/>
                                    <w:szCs w:val="16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4" name="TextBox 11"/>
                          <wps:cNvSpPr txBox="1"/>
                          <wps:spPr>
                            <a:xfrm>
                              <a:off x="3088312" y="3316155"/>
                              <a:ext cx="414655" cy="208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BA3B41" w14:textId="77777777" w:rsidR="0085219D" w:rsidRDefault="0085219D" w:rsidP="0085219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771A10">
                                  <w:rPr>
                                    <w:rFonts w:ascii="Arial" w:eastAsia="PMingLiU" w:hAnsi="Arial" w:cs="Arial"/>
                                    <w:color w:val="767171"/>
                                    <w:kern w:val="24"/>
                                    <w:sz w:val="16"/>
                                    <w:szCs w:val="16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45" name="TextBox 12"/>
                          <wps:cNvSpPr txBox="1"/>
                          <wps:spPr>
                            <a:xfrm>
                              <a:off x="4643529" y="3316155"/>
                              <a:ext cx="414655" cy="208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7FD646" w14:textId="77777777" w:rsidR="0085219D" w:rsidRDefault="0085219D" w:rsidP="0085219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771A10">
                                  <w:rPr>
                                    <w:rFonts w:ascii="Arial" w:eastAsia="PMingLiU" w:hAnsi="Arial" w:cs="Arial"/>
                                    <w:color w:val="767171"/>
                                    <w:kern w:val="24"/>
                                    <w:sz w:val="16"/>
                                    <w:szCs w:val="16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673CA8CD" id="Group 13" o:spid="_x0000_s1026" style="position:absolute;margin-left:-.3pt;margin-top:31.15pt;width:460.8pt;height:346.1pt;z-index:251659776;mso-width-relative:margin;mso-height-relative:margin" coordsize="58521,43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7" type="#_x0000_t75" style="position:absolute;width:58521;height:43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UpNTEAAAA2wAAAA8AAABkcnMvZG93bnJldi54bWxEj9FqwkAURN8L/sNyBV+KbmpRJLqKtBSE&#10;IpjoB1x2r0kwezdkNzH267tCoY/DzJxhNrvB1qKn1leOFbzNEhDE2pmKCwWX89d0BcIHZIO1Y1Lw&#10;IA+77ehlg6lxd86oz0MhIoR9igrKEJpUSq9LsuhnriGO3tW1FkOUbSFNi/cIt7WcJ8lSWqw4LpTY&#10;0EdJ+pZ3VsEh0z/fS/cZFqvTsXu91XRxfafUZDzs1yACDeE//Nc+GAXvc3h+iT9Ab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6UpNTEAAAA2wAAAA8AAAAAAAAAAAAAAAAA&#10;nwIAAGRycy9kb3ducmV2LnhtbFBLBQYAAAAABAAEAPcAAACQAwAAAAA=&#10;">
                    <v:imagedata r:id="rId25" o:title=""/>
                  </v:shape>
                  <v:rect id="Rectangle 33" o:spid="_x0000_s1028" style="position:absolute;left:23164;top:7450;width:4720;height:1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/WcMA&#10;AADbAAAADwAAAGRycy9kb3ducmV2LnhtbESPS2sCMRSF9wX/Q7hCN6VmrCDDaBRRfG6kVsHlZXI7&#10;M3RyEydRx3/fFIQuD+fxccbT1tTiRo2vLCvo9xIQxLnVFRcKjl/L9xSED8gaa8uk4EEeppPOyxgz&#10;be/8SbdDKEQcYZ+hgjIEl0np85IM+p51xNH7to3BEGVTSN3gPY6bWn4kyVAarDgSSnQ0Lyn/OVxN&#10;hKT7hVsvtulqv3P6enq70DlFpV677WwEIlAb/sPP9kYrGAzg70v8AXL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e/WcMAAADbAAAADwAAAAAAAAAAAAAAAACYAgAAZHJzL2Rv&#10;d25yZXYueG1sUEsFBgAAAAAEAAQA9QAAAIgDAAAAAA==&#10;" fillcolor="window" stroked="f" strokeweight="1pt"/>
                  <v:rect id="Rectangle 35" o:spid="_x0000_s1029" style="position:absolute;left:11513;top:7450;width:4720;height:1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CtsQA&#10;AADbAAAADwAAAGRycy9kb3ducmV2LnhtbESPX2vCMBTF3wd+h3CFvYyZuqGUziiiTKcvsupgj5fm&#10;ri02N1kTtfv2iyD4eDh/fpzJrDONOFPra8sKhoMEBHFhdc2lgsP+/TkF4QOyxsYyKfgjD7Np72GC&#10;mbYX/qRzHkoRR9hnqKAKwWVS+qIig35gHXH0fmxrMETZllK3eInjppEvSTKWBmuOhAodLSoqjvnJ&#10;REi6W7r1cpOudlunT19Pv/SdolKP/W7+BiJQF+7hW/tDK3gdwfVL/AF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CgrbEAAAA2wAAAA8AAAAAAAAAAAAAAAAAmAIAAGRycy9k&#10;b3ducmV2LnhtbFBLBQYAAAAABAAEAPUAAACJAwAAAAA=&#10;" fillcolor="window" stroked="f" strokeweight="1pt"/>
                  <v:rect id="Rectangle 38" o:spid="_x0000_s1030" style="position:absolute;left:29629;top:33161;width:4719;height:1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tKMIA&#10;AADbAAAADwAAAGRycy9kb3ducmV2LnhtbERPTWvCQBC9F/wPywheSt20goTUVUql1XoRtYUeh+w0&#10;Cc3ObrOrpv/eOQgeH+97tuhdq07UxcazgcdxBoq49LbhysDn4e0hBxUTssXWMxn4pwiL+eBuhoX1&#10;Z97RaZ8qJSEcCzRQpxQKrWNZk8M49oFYuB/fOUwCu0rbDs8S7lr9lGVT7bBhaagx0GtN5e/+6KQk&#10;3y7DavmRv283wR6/7v/oO0djRsP+5RlUoj7dxFf32hqYyFj5Ij9A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y0owgAAANsAAAAPAAAAAAAAAAAAAAAAAJgCAABkcnMvZG93&#10;bnJldi54bWxQSwUGAAAAAAQABAD1AAAAhwMAAAAA&#10;" fillcolor="window" stroked="f" strokeweight="1pt"/>
                  <v:rect id="Rectangle 41" o:spid="_x0000_s1031" style="position:absolute;left:44075;top:33161;width:4720;height:1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/3yMQA&#10;AADbAAAADwAAAGRycy9kb3ducmV2LnhtbESPS2vCQBSF90L/w3CFbkQnKUVCdAxS6cuN1Ae4vGRu&#10;k9DMnWlm1PTfO4LQ5eE8Ps686E0rztT5xrKCdJKAIC6tbrhSsN+9jjMQPiBrbC2Tgj/yUCweBnPM&#10;tb3wF523oRJxhH2OCuoQXC6lL2sy6CfWEUfv23YGQ5RdJXWHlzhuWvmUJFNpsOFIqNHRS03lz/Zk&#10;IiTbrNz76jN726ydPh1Gv3TMUKnHYb+cgQjUh//wvf2hFTyncPsSf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/98jEAAAA2wAAAA8AAAAAAAAAAAAAAAAAmAIAAGRycy9k&#10;b3ducmV2LnhtbFBLBQYAAAAABAAEAPUAAACJAwAAAAA=&#10;" fillcolor="window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32" type="#_x0000_t202" style="position:absolute;left:11071;top:6967;width:4146;height:20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  <v:textbox style="mso-fit-shape-to-text:t">
                      <w:txbxContent>
                        <w:p w14:paraId="733B3D86" w14:textId="77777777" w:rsidR="0085219D" w:rsidRDefault="0085219D" w:rsidP="0085219D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771A10">
                            <w:rPr>
                              <w:rFonts w:ascii="Arial" w:eastAsia="PMingLiU" w:hAnsi="Arial" w:cs="Arial"/>
                              <w:color w:val="767171"/>
                              <w:kern w:val="24"/>
                              <w:sz w:val="16"/>
                              <w:szCs w:val="16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TextBox 10" o:spid="_x0000_s1033" type="#_x0000_t202" style="position:absolute;left:23164;top:6967;width:4147;height:20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FLsc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fwf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S7HEAAAA2wAAAA8AAAAAAAAAAAAAAAAAmAIAAGRycy9k&#10;b3ducmV2LnhtbFBLBQYAAAAABAAEAPUAAACJAwAAAAA=&#10;" filled="f" stroked="f">
                    <v:textbox style="mso-fit-shape-to-text:t">
                      <w:txbxContent>
                        <w:p w14:paraId="42B429F4" w14:textId="77777777" w:rsidR="0085219D" w:rsidRDefault="0085219D" w:rsidP="0085219D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771A10">
                            <w:rPr>
                              <w:rFonts w:ascii="Arial" w:eastAsia="PMingLiU" w:hAnsi="Arial" w:cs="Arial"/>
                              <w:color w:val="767171"/>
                              <w:kern w:val="24"/>
                              <w:sz w:val="16"/>
                              <w:szCs w:val="16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TextBox 11" o:spid="_x0000_s1034" type="#_x0000_t202" style="position:absolute;left:30883;top:33161;width:4146;height:20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  <v:textbox style="mso-fit-shape-to-text:t">
                      <w:txbxContent>
                        <w:p w14:paraId="14BA3B41" w14:textId="77777777" w:rsidR="0085219D" w:rsidRDefault="0085219D" w:rsidP="0085219D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771A10">
                            <w:rPr>
                              <w:rFonts w:ascii="Arial" w:eastAsia="PMingLiU" w:hAnsi="Arial" w:cs="Arial"/>
                              <w:color w:val="767171"/>
                              <w:kern w:val="24"/>
                              <w:sz w:val="16"/>
                              <w:szCs w:val="16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TextBox 12" o:spid="_x0000_s1035" type="#_x0000_t202" style="position:absolute;left:46435;top:33161;width:4146;height:20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  <v:textbox style="mso-fit-shape-to-text:t">
                      <w:txbxContent>
                        <w:p w14:paraId="477FD646" w14:textId="77777777" w:rsidR="0085219D" w:rsidRDefault="0085219D" w:rsidP="0085219D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771A10">
                            <w:rPr>
                              <w:rFonts w:ascii="Arial" w:eastAsia="PMingLiU" w:hAnsi="Arial" w:cs="Arial"/>
                              <w:color w:val="767171"/>
                              <w:kern w:val="24"/>
                              <w:sz w:val="16"/>
                              <w:szCs w:val="16"/>
                            </w:rPr>
                            <w:t>XX.X</w:t>
                          </w:r>
                        </w:p>
                      </w:txbxContent>
                    </v:textbox>
                  </v:shape>
                </v:group>
              </w:pict>
            </mc:Fallback>
          </mc:AlternateContent>
        </w:r>
      </w:ins>
      <w:ins w:id="650" w:author="Ly, Tony" w:date="2017-08-21T13:36:00Z">
        <w:r w:rsidR="0085219D" w:rsidRPr="00296EB5">
          <w:rPr>
            <w:rStyle w:val="A8"/>
            <w:rFonts w:ascii="Arial" w:hAnsi="Arial" w:hint="eastAsia"/>
          </w:rPr>
          <w:t xml:space="preserve">Step </w:t>
        </w:r>
        <w:r w:rsidR="0085219D">
          <w:rPr>
            <w:rStyle w:val="A8"/>
            <w:rFonts w:ascii="Arial" w:hAnsi="Arial"/>
          </w:rPr>
          <w:t>3</w:t>
        </w:r>
        <w:r w:rsidR="0085219D" w:rsidRPr="00296EB5">
          <w:rPr>
            <w:rStyle w:val="A8"/>
            <w:rFonts w:ascii="Arial" w:hAnsi="Arial" w:hint="eastAsia"/>
          </w:rPr>
          <w:t xml:space="preserve"> </w:t>
        </w:r>
        <w:r w:rsidR="0085219D">
          <w:rPr>
            <w:rStyle w:val="A8"/>
            <w:rFonts w:ascii="Arial" w:hAnsi="Arial"/>
          </w:rPr>
          <w:t>–</w:t>
        </w:r>
        <w:r w:rsidR="0085219D" w:rsidRPr="00296EB5">
          <w:rPr>
            <w:rStyle w:val="A8"/>
            <w:rFonts w:ascii="Arial" w:hAnsi="Arial" w:hint="eastAsia"/>
          </w:rPr>
          <w:t xml:space="preserve"> </w:t>
        </w:r>
        <w:r w:rsidR="0085219D">
          <w:rPr>
            <w:rStyle w:val="A8"/>
            <w:rFonts w:ascii="Arial" w:hAnsi="Arial"/>
          </w:rPr>
          <w:t xml:space="preserve">Select who you want to install and click </w:t>
        </w:r>
        <w:r w:rsidR="0085219D" w:rsidRPr="005322B8">
          <w:rPr>
            <w:rStyle w:val="A8"/>
            <w:rFonts w:ascii="Arial" w:hAnsi="Arial"/>
            <w:b/>
          </w:rPr>
          <w:t>“Install.”</w:t>
        </w:r>
      </w:ins>
    </w:p>
    <w:p w14:paraId="7552F993" w14:textId="77777777" w:rsidR="0085219D" w:rsidRDefault="0085219D">
      <w:pPr>
        <w:rPr>
          <w:ins w:id="651" w:author="Ly, Tony" w:date="2017-08-21T13:40:00Z"/>
          <w:rStyle w:val="A8"/>
          <w:rFonts w:ascii="Arial" w:hAnsi="Arial"/>
          <w:b/>
        </w:rPr>
      </w:pPr>
    </w:p>
    <w:p w14:paraId="0B3D79FC" w14:textId="77777777" w:rsidR="0085219D" w:rsidRDefault="0085219D">
      <w:pPr>
        <w:rPr>
          <w:ins w:id="652" w:author="Ly, Tony" w:date="2017-08-21T13:40:00Z"/>
          <w:rStyle w:val="A8"/>
          <w:rFonts w:ascii="Arial" w:hAnsi="Arial"/>
          <w:b/>
        </w:rPr>
      </w:pPr>
    </w:p>
    <w:p w14:paraId="507D7C82" w14:textId="77777777" w:rsidR="0085219D" w:rsidRDefault="0085219D">
      <w:pPr>
        <w:rPr>
          <w:ins w:id="653" w:author="Ly, Tony" w:date="2017-08-21T13:40:00Z"/>
          <w:rStyle w:val="A8"/>
          <w:rFonts w:ascii="Arial" w:hAnsi="Arial"/>
          <w:b/>
        </w:rPr>
      </w:pPr>
    </w:p>
    <w:p w14:paraId="791E5766" w14:textId="77777777" w:rsidR="0085219D" w:rsidRDefault="0085219D">
      <w:pPr>
        <w:rPr>
          <w:ins w:id="654" w:author="Ly, Tony" w:date="2017-08-21T13:40:00Z"/>
          <w:rStyle w:val="A8"/>
          <w:rFonts w:ascii="Arial" w:hAnsi="Arial"/>
          <w:b/>
        </w:rPr>
      </w:pPr>
    </w:p>
    <w:p w14:paraId="1C0BCB88" w14:textId="77777777" w:rsidR="0085219D" w:rsidRDefault="0085219D">
      <w:pPr>
        <w:rPr>
          <w:ins w:id="655" w:author="Ly, Tony" w:date="2017-08-21T13:40:00Z"/>
          <w:rStyle w:val="A8"/>
          <w:rFonts w:ascii="Arial" w:hAnsi="Arial"/>
          <w:b/>
        </w:rPr>
      </w:pPr>
    </w:p>
    <w:p w14:paraId="0B8BF468" w14:textId="77777777" w:rsidR="0085219D" w:rsidRDefault="0085219D">
      <w:pPr>
        <w:rPr>
          <w:ins w:id="656" w:author="Ly, Tony" w:date="2017-08-21T13:40:00Z"/>
          <w:rStyle w:val="A8"/>
          <w:rFonts w:ascii="Arial" w:hAnsi="Arial"/>
          <w:b/>
        </w:rPr>
      </w:pPr>
    </w:p>
    <w:p w14:paraId="132BDEA6" w14:textId="77777777" w:rsidR="0085219D" w:rsidRDefault="0085219D">
      <w:pPr>
        <w:rPr>
          <w:ins w:id="657" w:author="Ly, Tony" w:date="2017-08-21T13:40:00Z"/>
          <w:rStyle w:val="A8"/>
          <w:rFonts w:ascii="Arial" w:hAnsi="Arial"/>
          <w:b/>
        </w:rPr>
      </w:pPr>
    </w:p>
    <w:p w14:paraId="150947DF" w14:textId="77777777" w:rsidR="0085219D" w:rsidRDefault="0085219D">
      <w:pPr>
        <w:rPr>
          <w:ins w:id="658" w:author="Ly, Tony" w:date="2017-08-21T13:40:00Z"/>
          <w:rStyle w:val="A8"/>
          <w:rFonts w:ascii="Arial" w:hAnsi="Arial"/>
          <w:b/>
        </w:rPr>
      </w:pPr>
    </w:p>
    <w:p w14:paraId="2016E704" w14:textId="77777777" w:rsidR="0085219D" w:rsidRDefault="0085219D">
      <w:pPr>
        <w:rPr>
          <w:ins w:id="659" w:author="Ly, Tony" w:date="2017-08-21T13:40:00Z"/>
          <w:rStyle w:val="A8"/>
          <w:rFonts w:ascii="Arial" w:hAnsi="Arial"/>
          <w:b/>
        </w:rPr>
      </w:pPr>
    </w:p>
    <w:p w14:paraId="29A9565A" w14:textId="77777777" w:rsidR="0085219D" w:rsidRDefault="0085219D">
      <w:pPr>
        <w:rPr>
          <w:ins w:id="660" w:author="Ly, Tony" w:date="2017-08-21T13:40:00Z"/>
          <w:rStyle w:val="A8"/>
          <w:rFonts w:ascii="Arial" w:hAnsi="Arial"/>
          <w:b/>
        </w:rPr>
      </w:pPr>
    </w:p>
    <w:p w14:paraId="606282A0" w14:textId="77777777" w:rsidR="0085219D" w:rsidRDefault="0085219D">
      <w:pPr>
        <w:rPr>
          <w:ins w:id="661" w:author="Ly, Tony" w:date="2017-08-21T13:40:00Z"/>
          <w:rStyle w:val="A8"/>
          <w:rFonts w:ascii="Arial" w:hAnsi="Arial"/>
          <w:b/>
        </w:rPr>
      </w:pPr>
    </w:p>
    <w:p w14:paraId="3E3A1C5A" w14:textId="77777777" w:rsidR="0085219D" w:rsidRDefault="0085219D">
      <w:pPr>
        <w:rPr>
          <w:ins w:id="662" w:author="Ly, Tony" w:date="2017-08-21T13:40:00Z"/>
          <w:rStyle w:val="A8"/>
          <w:rFonts w:ascii="Arial" w:hAnsi="Arial"/>
          <w:b/>
        </w:rPr>
      </w:pPr>
    </w:p>
    <w:p w14:paraId="565E7592" w14:textId="77777777" w:rsidR="0085219D" w:rsidRDefault="0085219D">
      <w:pPr>
        <w:rPr>
          <w:ins w:id="663" w:author="Ly, Tony" w:date="2017-08-21T13:40:00Z"/>
          <w:rStyle w:val="A8"/>
          <w:rFonts w:ascii="Arial" w:hAnsi="Arial"/>
          <w:b/>
        </w:rPr>
      </w:pPr>
    </w:p>
    <w:p w14:paraId="00D149D2" w14:textId="77777777" w:rsidR="0085219D" w:rsidRDefault="0085219D">
      <w:pPr>
        <w:rPr>
          <w:ins w:id="664" w:author="Ly, Tony" w:date="2017-08-21T13:40:00Z"/>
          <w:rStyle w:val="A8"/>
          <w:rFonts w:ascii="Arial" w:hAnsi="Arial"/>
          <w:b/>
        </w:rPr>
      </w:pPr>
    </w:p>
    <w:p w14:paraId="7809A05A" w14:textId="77777777" w:rsidR="0085219D" w:rsidRDefault="0085219D">
      <w:pPr>
        <w:rPr>
          <w:ins w:id="665" w:author="Ly, Tony" w:date="2017-08-21T13:40:00Z"/>
          <w:rStyle w:val="A8"/>
          <w:rFonts w:ascii="Arial" w:hAnsi="Arial"/>
          <w:b/>
        </w:rPr>
      </w:pPr>
    </w:p>
    <w:p w14:paraId="24599D33" w14:textId="77777777" w:rsidR="0085219D" w:rsidRDefault="0085219D">
      <w:pPr>
        <w:rPr>
          <w:ins w:id="666" w:author="Ly, Tony" w:date="2017-08-21T13:40:00Z"/>
          <w:rStyle w:val="A8"/>
          <w:rFonts w:ascii="Arial" w:hAnsi="Arial"/>
          <w:b/>
        </w:rPr>
      </w:pPr>
    </w:p>
    <w:p w14:paraId="1CF08053" w14:textId="77777777" w:rsidR="0085219D" w:rsidRDefault="0085219D">
      <w:pPr>
        <w:rPr>
          <w:ins w:id="667" w:author="Ly, Tony" w:date="2017-08-21T13:40:00Z"/>
          <w:rStyle w:val="A8"/>
          <w:rFonts w:ascii="Arial" w:hAnsi="Arial"/>
          <w:b/>
        </w:rPr>
      </w:pPr>
    </w:p>
    <w:p w14:paraId="5177BEFA" w14:textId="77777777" w:rsidR="0085219D" w:rsidRDefault="0085219D">
      <w:pPr>
        <w:rPr>
          <w:ins w:id="668" w:author="Ly, Tony" w:date="2017-08-21T13:40:00Z"/>
          <w:rStyle w:val="A8"/>
          <w:rFonts w:ascii="Arial" w:hAnsi="Arial"/>
          <w:b/>
        </w:rPr>
      </w:pPr>
    </w:p>
    <w:p w14:paraId="79E659F4" w14:textId="77777777" w:rsidR="0085219D" w:rsidRDefault="0085219D">
      <w:pPr>
        <w:rPr>
          <w:ins w:id="669" w:author="Ly, Tony" w:date="2017-08-21T13:40:00Z"/>
          <w:rStyle w:val="A8"/>
          <w:rFonts w:ascii="Arial" w:hAnsi="Arial"/>
          <w:b/>
        </w:rPr>
      </w:pPr>
    </w:p>
    <w:p w14:paraId="1515DD61" w14:textId="77777777" w:rsidR="0085219D" w:rsidRDefault="0085219D">
      <w:pPr>
        <w:rPr>
          <w:ins w:id="670" w:author="Ly, Tony" w:date="2017-08-21T13:40:00Z"/>
          <w:rStyle w:val="A8"/>
          <w:rFonts w:ascii="Arial" w:hAnsi="Arial"/>
          <w:b/>
        </w:rPr>
      </w:pPr>
    </w:p>
    <w:p w14:paraId="02DA8FE9" w14:textId="77777777" w:rsidR="0085219D" w:rsidRDefault="0085219D">
      <w:pPr>
        <w:rPr>
          <w:ins w:id="671" w:author="Ly, Tony" w:date="2017-08-21T13:40:00Z"/>
          <w:rStyle w:val="A8"/>
          <w:rFonts w:ascii="Arial" w:hAnsi="Arial"/>
          <w:b/>
        </w:rPr>
      </w:pPr>
    </w:p>
    <w:p w14:paraId="15CF7D91" w14:textId="77777777" w:rsidR="0085219D" w:rsidRDefault="0085219D">
      <w:pPr>
        <w:rPr>
          <w:ins w:id="672" w:author="Ly, Tony" w:date="2017-08-21T13:40:00Z"/>
          <w:rStyle w:val="A8"/>
          <w:rFonts w:ascii="Arial" w:hAnsi="Arial"/>
          <w:b/>
        </w:rPr>
      </w:pPr>
    </w:p>
    <w:p w14:paraId="0A02AB23" w14:textId="08FCE3F0" w:rsidR="0085219D" w:rsidRDefault="0085219D" w:rsidP="0085219D">
      <w:pPr>
        <w:rPr>
          <w:ins w:id="673" w:author="Ly, Tony" w:date="2017-08-21T13:40:00Z"/>
          <w:rFonts w:ascii="Arial" w:hAnsi="Arial" w:cs="Arial"/>
          <w:noProof/>
          <w:sz w:val="20"/>
          <w:lang w:eastAsia="zh-TW"/>
        </w:rPr>
      </w:pPr>
      <w:ins w:id="674" w:author="Ly, Tony" w:date="2017-08-21T13:40:00Z">
        <w:r>
          <w:rPr>
            <w:rStyle w:val="A8"/>
            <w:rFonts w:ascii="Arial" w:hAnsi="Arial"/>
            <w:b/>
          </w:rPr>
          <w:br w:type="page"/>
        </w:r>
        <w:r>
          <w:rPr>
            <w:rFonts w:ascii="Arial" w:hAnsi="Arial" w:cs="Arial"/>
            <w:noProof/>
            <w:sz w:val="20"/>
            <w:lang w:eastAsia="zh-TW"/>
          </w:rPr>
          <w:t>When upgrading, the following message will appear:</w:t>
        </w:r>
      </w:ins>
    </w:p>
    <w:p w14:paraId="236C0A60" w14:textId="77777777" w:rsidR="0085219D" w:rsidRDefault="0085219D" w:rsidP="0085219D">
      <w:pPr>
        <w:rPr>
          <w:ins w:id="675" w:author="Ly, Tony" w:date="2017-08-21T13:40:00Z"/>
          <w:rFonts w:ascii="Arial" w:hAnsi="Arial" w:cs="Arial"/>
          <w:noProof/>
          <w:sz w:val="20"/>
          <w:lang w:eastAsia="zh-TW"/>
        </w:rPr>
      </w:pPr>
    </w:p>
    <w:p w14:paraId="5410E5B0" w14:textId="2690A8E3" w:rsidR="0085219D" w:rsidRDefault="00DE1D98">
      <w:pPr>
        <w:jc w:val="center"/>
        <w:rPr>
          <w:ins w:id="676" w:author="Ly, Tony" w:date="2017-08-21T13:42:00Z"/>
          <w:noProof/>
          <w:lang w:eastAsia="zh-TW"/>
        </w:rPr>
        <w:pPrChange w:id="677" w:author="Ly, Tony" w:date="2017-08-21T13:41:00Z">
          <w:pPr/>
        </w:pPrChange>
      </w:pPr>
      <w:ins w:id="678" w:author="Ly, Tony" w:date="2017-08-21T13:40:00Z">
        <w:r>
          <w:rPr>
            <w:noProof/>
            <w:lang w:eastAsia="en-US"/>
          </w:rPr>
          <w:drawing>
            <wp:inline distT="0" distB="0" distL="0" distR="0" wp14:anchorId="23CCFC95" wp14:editId="20242AF4">
              <wp:extent cx="5303520" cy="335280"/>
              <wp:effectExtent l="0" t="0" r="0" b="762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2081" b="249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0352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70018E7" w14:textId="77777777" w:rsidR="0085219D" w:rsidRDefault="0085219D">
      <w:pPr>
        <w:rPr>
          <w:ins w:id="679" w:author="Ly, Tony" w:date="2017-08-21T13:42:00Z"/>
          <w:noProof/>
          <w:lang w:eastAsia="zh-TW"/>
        </w:rPr>
      </w:pPr>
    </w:p>
    <w:p w14:paraId="49C80D11" w14:textId="77777777" w:rsidR="0085219D" w:rsidRDefault="0085219D">
      <w:pPr>
        <w:jc w:val="center"/>
        <w:rPr>
          <w:ins w:id="680" w:author="Ly, Tony" w:date="2017-08-21T13:42:00Z"/>
          <w:noProof/>
          <w:lang w:eastAsia="zh-TW"/>
        </w:rPr>
        <w:pPrChange w:id="681" w:author="Ly, Tony" w:date="2017-08-21T13:41:00Z">
          <w:pPr/>
        </w:pPrChange>
      </w:pPr>
    </w:p>
    <w:p w14:paraId="0328F53E" w14:textId="77777777" w:rsidR="0085219D" w:rsidRDefault="0085219D" w:rsidP="0085219D">
      <w:pPr>
        <w:rPr>
          <w:ins w:id="682" w:author="Ly, Tony" w:date="2017-08-21T13:51:00Z"/>
          <w:rFonts w:ascii="Arial" w:hAnsi="Arial" w:cs="Arial"/>
          <w:noProof/>
          <w:sz w:val="20"/>
          <w:lang w:eastAsia="zh-TW"/>
        </w:rPr>
      </w:pPr>
      <w:ins w:id="683" w:author="Ly, Tony" w:date="2017-08-21T13:51:00Z">
        <w:r>
          <w:rPr>
            <w:rFonts w:ascii="Arial" w:hAnsi="Arial" w:cs="Arial"/>
            <w:noProof/>
            <w:sz w:val="20"/>
            <w:lang w:eastAsia="zh-TW"/>
          </w:rPr>
          <w:t>Next, the following message will appear:</w:t>
        </w:r>
      </w:ins>
    </w:p>
    <w:p w14:paraId="7454D63C" w14:textId="77777777" w:rsidR="0085219D" w:rsidRPr="0052749D" w:rsidRDefault="0085219D" w:rsidP="0085219D">
      <w:pPr>
        <w:rPr>
          <w:ins w:id="684" w:author="Ly, Tony" w:date="2017-08-21T13:42:00Z"/>
          <w:rFonts w:ascii="Arial" w:hAnsi="Arial" w:cs="Arial"/>
          <w:noProof/>
          <w:lang w:eastAsia="zh-TW"/>
        </w:rPr>
      </w:pPr>
    </w:p>
    <w:p w14:paraId="1AAA1307" w14:textId="7351775E" w:rsidR="0085219D" w:rsidRDefault="00DE1D98">
      <w:pPr>
        <w:jc w:val="center"/>
        <w:rPr>
          <w:ins w:id="685" w:author="Ly, Tony" w:date="2017-08-21T13:43:00Z"/>
          <w:noProof/>
          <w:lang w:eastAsia="zh-TW"/>
        </w:rPr>
        <w:pPrChange w:id="686" w:author="Ly, Tony" w:date="2017-08-21T13:41:00Z">
          <w:pPr/>
        </w:pPrChange>
      </w:pPr>
      <w:ins w:id="687" w:author="Ly, Tony" w:date="2017-08-21T13:42:00Z">
        <w:r>
          <w:rPr>
            <w:noProof/>
            <w:lang w:eastAsia="en-US"/>
          </w:rPr>
          <w:drawing>
            <wp:inline distT="0" distB="0" distL="0" distR="0" wp14:anchorId="09A8C2D2" wp14:editId="63D16661">
              <wp:extent cx="4457700" cy="495300"/>
              <wp:effectExtent l="0" t="0" r="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577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49F669" w14:textId="77777777" w:rsidR="0085219D" w:rsidRDefault="0085219D">
      <w:pPr>
        <w:jc w:val="center"/>
        <w:rPr>
          <w:ins w:id="688" w:author="Ly, Tony" w:date="2017-08-21T13:43:00Z"/>
          <w:noProof/>
          <w:lang w:eastAsia="zh-TW"/>
        </w:rPr>
        <w:pPrChange w:id="689" w:author="Ly, Tony" w:date="2017-08-21T13:41:00Z">
          <w:pPr/>
        </w:pPrChange>
      </w:pPr>
    </w:p>
    <w:p w14:paraId="4C7F0165" w14:textId="77777777" w:rsidR="0085219D" w:rsidRDefault="0085219D">
      <w:pPr>
        <w:jc w:val="center"/>
        <w:rPr>
          <w:ins w:id="690" w:author="Ly, Tony" w:date="2017-08-21T13:43:00Z"/>
          <w:noProof/>
          <w:lang w:eastAsia="zh-TW"/>
        </w:rPr>
        <w:pPrChange w:id="691" w:author="Ly, Tony" w:date="2017-08-21T13:41:00Z">
          <w:pPr/>
        </w:pPrChange>
      </w:pPr>
    </w:p>
    <w:p w14:paraId="681A7A7B" w14:textId="77777777" w:rsidR="0085219D" w:rsidRPr="0052749D" w:rsidRDefault="0085219D" w:rsidP="0085219D">
      <w:pPr>
        <w:rPr>
          <w:ins w:id="692" w:author="Ly, Tony" w:date="2017-08-21T13:43:00Z"/>
          <w:rFonts w:ascii="Arial" w:hAnsi="Arial" w:cs="Arial"/>
          <w:noProof/>
          <w:sz w:val="20"/>
          <w:lang w:eastAsia="zh-TW"/>
        </w:rPr>
      </w:pPr>
      <w:ins w:id="693" w:author="Ly, Tony" w:date="2017-08-21T13:43:00Z">
        <w:r>
          <w:rPr>
            <w:rFonts w:ascii="Arial" w:hAnsi="Arial" w:cs="Arial"/>
            <w:noProof/>
            <w:sz w:val="20"/>
            <w:lang w:eastAsia="zh-TW"/>
          </w:rPr>
          <w:t xml:space="preserve">You may now close the page by clicking on the button </w:t>
        </w:r>
        <w:r w:rsidRPr="0052749D">
          <w:rPr>
            <w:rFonts w:ascii="Arial" w:hAnsi="Arial" w:cs="Arial"/>
            <w:b/>
            <w:noProof/>
            <w:sz w:val="20"/>
            <w:lang w:eastAsia="zh-TW"/>
          </w:rPr>
          <w:t>“Done.”</w:t>
        </w:r>
      </w:ins>
    </w:p>
    <w:p w14:paraId="5AD9AD8E" w14:textId="77777777" w:rsidR="0085219D" w:rsidRDefault="0085219D" w:rsidP="0085219D">
      <w:pPr>
        <w:jc w:val="center"/>
        <w:rPr>
          <w:ins w:id="694" w:author="Ly, Tony" w:date="2017-08-21T13:43:00Z"/>
          <w:noProof/>
          <w:lang w:eastAsia="zh-TW"/>
        </w:rPr>
      </w:pPr>
    </w:p>
    <w:p w14:paraId="6BE3F780" w14:textId="0B0152CE" w:rsidR="0085219D" w:rsidRDefault="00DE1D98" w:rsidP="0085219D">
      <w:pPr>
        <w:jc w:val="center"/>
        <w:rPr>
          <w:ins w:id="695" w:author="Ly, Tony" w:date="2017-08-21T13:43:00Z"/>
          <w:noProof/>
          <w:lang w:eastAsia="zh-TW"/>
        </w:rPr>
      </w:pPr>
      <w:ins w:id="696" w:author="Ly, Tony" w:date="2017-08-21T13:43:00Z">
        <w:r>
          <w:rPr>
            <w:noProof/>
            <w:lang w:eastAsia="en-US"/>
          </w:rPr>
          <w:drawing>
            <wp:inline distT="0" distB="0" distL="0" distR="0" wp14:anchorId="2FE3342A" wp14:editId="5DFE975A">
              <wp:extent cx="784860" cy="373380"/>
              <wp:effectExtent l="0" t="0" r="0" b="762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4860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219D">
          <w:rPr>
            <w:rStyle w:val="CommentReference"/>
            <w:szCs w:val="20"/>
          </w:rPr>
          <w:commentReference w:id="697"/>
        </w:r>
      </w:ins>
    </w:p>
    <w:p w14:paraId="239ADE51" w14:textId="77777777" w:rsidR="0085219D" w:rsidRDefault="0085219D" w:rsidP="0085219D">
      <w:pPr>
        <w:jc w:val="center"/>
        <w:rPr>
          <w:ins w:id="698" w:author="Ly, Tony" w:date="2017-08-21T13:43:00Z"/>
          <w:noProof/>
          <w:lang w:eastAsia="zh-TW"/>
        </w:rPr>
      </w:pPr>
    </w:p>
    <w:p w14:paraId="074F83CC" w14:textId="77777777" w:rsidR="0085219D" w:rsidRPr="00296EB5" w:rsidRDefault="0085219D" w:rsidP="0085219D">
      <w:pPr>
        <w:jc w:val="center"/>
        <w:rPr>
          <w:ins w:id="699" w:author="Ly, Tony" w:date="2017-08-21T13:43:00Z"/>
          <w:rFonts w:ascii="Arial" w:hAnsi="Arial"/>
          <w:position w:val="-6"/>
          <w:sz w:val="20"/>
          <w:szCs w:val="20"/>
          <w:lang w:eastAsia="en-US"/>
        </w:rPr>
      </w:pPr>
    </w:p>
    <w:p w14:paraId="107FEFB2" w14:textId="3379BE73" w:rsidR="0085219D" w:rsidRPr="00296EB5" w:rsidRDefault="0085219D" w:rsidP="0085219D">
      <w:pPr>
        <w:rPr>
          <w:ins w:id="700" w:author="Ly, Tony" w:date="2017-08-21T13:43:00Z"/>
          <w:rStyle w:val="A8"/>
          <w:rFonts w:ascii="Arial" w:hAnsi="Arial"/>
        </w:rPr>
      </w:pPr>
      <w:commentRangeStart w:id="701"/>
      <w:ins w:id="702" w:author="Ly, Tony" w:date="2017-08-21T13:43:00Z">
        <w:r w:rsidRPr="00296EB5">
          <w:rPr>
            <w:rStyle w:val="A8"/>
            <w:rFonts w:ascii="Arial" w:hAnsi="Arial" w:hint="eastAsia"/>
          </w:rPr>
          <w:t>Upon</w:t>
        </w:r>
        <w:r w:rsidRPr="00296EB5">
          <w:rPr>
            <w:rStyle w:val="A8"/>
            <w:rFonts w:ascii="Arial" w:hAnsi="Arial"/>
          </w:rPr>
          <w:t xml:space="preserve"> completion of the Package</w:t>
        </w:r>
        <w:r>
          <w:rPr>
            <w:rStyle w:val="A8"/>
            <w:rFonts w:ascii="Arial" w:hAnsi="Arial"/>
          </w:rPr>
          <w:t xml:space="preserve"> Upgrade</w:t>
        </w:r>
        <w:r w:rsidRPr="00296EB5">
          <w:rPr>
            <w:rStyle w:val="A8"/>
            <w:rFonts w:ascii="Arial" w:hAnsi="Arial"/>
          </w:rPr>
          <w:t xml:space="preserve">, </w:t>
        </w:r>
        <w:r>
          <w:rPr>
            <w:rStyle w:val="A8"/>
            <w:rFonts w:ascii="Arial" w:hAnsi="Arial"/>
          </w:rPr>
          <w:t>you will receive an email notification.</w:t>
        </w:r>
        <w:commentRangeEnd w:id="701"/>
        <w:r>
          <w:rPr>
            <w:rStyle w:val="CommentReference"/>
            <w:szCs w:val="20"/>
          </w:rPr>
          <w:commentReference w:id="701"/>
        </w:r>
      </w:ins>
    </w:p>
    <w:p w14:paraId="171B3730" w14:textId="77777777" w:rsidR="0085219D" w:rsidRDefault="0085219D" w:rsidP="0085219D">
      <w:pPr>
        <w:rPr>
          <w:ins w:id="703" w:author="Ly, Tony" w:date="2017-08-21T13:43:00Z"/>
          <w:rStyle w:val="A8"/>
          <w:rFonts w:ascii="Arial" w:hAnsi="Arial"/>
        </w:rPr>
      </w:pPr>
    </w:p>
    <w:p w14:paraId="0A20F6C5" w14:textId="77777777" w:rsidR="0085219D" w:rsidRDefault="0085219D" w:rsidP="0085219D">
      <w:pPr>
        <w:rPr>
          <w:ins w:id="704" w:author="Ly, Tony" w:date="2017-08-21T13:43:00Z"/>
          <w:rStyle w:val="A8"/>
          <w:rFonts w:ascii="Arial" w:hAnsi="Arial"/>
        </w:rPr>
      </w:pPr>
    </w:p>
    <w:p w14:paraId="2DA79E3D" w14:textId="77777777" w:rsidR="0085219D" w:rsidRDefault="0085219D" w:rsidP="0085219D">
      <w:pPr>
        <w:rPr>
          <w:ins w:id="705" w:author="Ly, Tony" w:date="2017-08-21T13:43:00Z"/>
          <w:rStyle w:val="A8"/>
          <w:rFonts w:ascii="Arial" w:hAnsi="Arial"/>
        </w:rPr>
      </w:pPr>
    </w:p>
    <w:p w14:paraId="126E4641" w14:textId="3D8033F8" w:rsidR="0085219D" w:rsidRDefault="00DE1D98" w:rsidP="0085219D">
      <w:pPr>
        <w:rPr>
          <w:ins w:id="706" w:author="Ly, Tony" w:date="2017-08-21T13:44:00Z"/>
          <w:noProof/>
          <w:lang w:eastAsia="zh-TW"/>
        </w:rPr>
      </w:pPr>
      <w:bookmarkStart w:id="707" w:name="_GoBack"/>
      <w:bookmarkEnd w:id="707"/>
      <w:ins w:id="708" w:author="Ly, Tony" w:date="2017-08-21T13:43:00Z">
        <w:r>
          <w:rPr>
            <w:noProof/>
            <w:lang w:eastAsia="en-US"/>
          </w:rPr>
          <w:drawing>
            <wp:inline distT="0" distB="0" distL="0" distR="0" wp14:anchorId="3A54F3D1" wp14:editId="4CFDBE74">
              <wp:extent cx="5814060" cy="1706880"/>
              <wp:effectExtent l="0" t="0" r="0" b="762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14060" cy="170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3607110" w14:textId="77777777" w:rsidR="0085219D" w:rsidRDefault="0085219D" w:rsidP="0085219D">
      <w:pPr>
        <w:rPr>
          <w:ins w:id="709" w:author="Ly, Tony" w:date="2017-08-21T13:43:00Z"/>
          <w:rStyle w:val="A8"/>
          <w:rFonts w:ascii="Arial" w:hAnsi="Arial"/>
        </w:rPr>
      </w:pPr>
    </w:p>
    <w:p w14:paraId="2EF8B73B" w14:textId="77777777" w:rsidR="0085219D" w:rsidRPr="001F132C" w:rsidRDefault="0085219D" w:rsidP="0085219D">
      <w:pPr>
        <w:pStyle w:val="Heading1"/>
        <w:rPr>
          <w:ins w:id="710" w:author="Ly, Tony" w:date="2017-08-21T13:44:00Z"/>
          <w:b w:val="0"/>
        </w:rPr>
      </w:pPr>
      <w:bookmarkStart w:id="711" w:name="_Toc491087558"/>
      <w:ins w:id="712" w:author="Ly, Tony" w:date="2017-08-21T13:44:00Z">
        <w:r w:rsidRPr="00296EB5">
          <w:t>Next Steps:</w:t>
        </w:r>
        <w:bookmarkEnd w:id="711"/>
      </w:ins>
    </w:p>
    <w:p w14:paraId="33B84A11" w14:textId="4E837479" w:rsidR="0085219D" w:rsidRPr="00296EB5" w:rsidRDefault="0085219D">
      <w:pPr>
        <w:rPr>
          <w:ins w:id="713" w:author="Ly, Tony" w:date="2017-08-21T13:44:00Z"/>
          <w:rStyle w:val="A8"/>
          <w:rFonts w:ascii="Arial" w:hAnsi="Arial" w:cs="Arial"/>
          <w:b/>
          <w:bCs/>
          <w:kern w:val="32"/>
        </w:rPr>
      </w:pPr>
      <w:ins w:id="714" w:author="Ly, Tony" w:date="2017-08-21T13:44:00Z">
        <w:r w:rsidRPr="001F132C">
          <w:rPr>
            <w:rStyle w:val="A8"/>
            <w:rFonts w:ascii="Arial" w:hAnsi="Arial"/>
            <w:color w:val="auto"/>
          </w:rPr>
          <w:t>Before using</w:t>
        </w:r>
        <w:r w:rsidRPr="001F132C">
          <w:rPr>
            <w:rFonts w:ascii="Arial" w:hAnsi="Arial"/>
            <w:sz w:val="20"/>
            <w:lang w:eastAsia="en-US"/>
          </w:rPr>
          <w:t xml:space="preserve"> </w:t>
        </w:r>
        <w:r>
          <w:rPr>
            <w:rFonts w:ascii="Arial" w:hAnsi="Arial"/>
            <w:sz w:val="20"/>
            <w:lang w:eastAsia="en-US"/>
          </w:rPr>
          <w:t xml:space="preserve">GLOVIA OM, </w:t>
        </w:r>
      </w:ins>
      <w:ins w:id="715" w:author="Ly, Tony" w:date="2017-08-21T13:52:00Z">
        <w:r>
          <w:rPr>
            <w:rFonts w:ascii="Arial" w:hAnsi="Arial"/>
            <w:sz w:val="20"/>
            <w:lang w:eastAsia="en-US"/>
          </w:rPr>
          <w:t xml:space="preserve">certain page layouts will need to be updated before taking advantage of </w:t>
        </w:r>
      </w:ins>
      <w:ins w:id="716" w:author="Ly, Tony" w:date="2017-08-21T14:03:00Z">
        <w:r>
          <w:rPr>
            <w:rFonts w:ascii="Arial" w:hAnsi="Arial"/>
            <w:sz w:val="20"/>
            <w:lang w:eastAsia="en-US"/>
          </w:rPr>
          <w:t xml:space="preserve">the </w:t>
        </w:r>
      </w:ins>
      <w:ins w:id="717" w:author="Ly, Tony" w:date="2017-08-21T13:52:00Z">
        <w:r>
          <w:rPr>
            <w:rFonts w:ascii="Arial" w:hAnsi="Arial"/>
            <w:sz w:val="20"/>
            <w:lang w:eastAsia="en-US"/>
          </w:rPr>
          <w:t>new features. Theses page layouts are</w:t>
        </w:r>
      </w:ins>
      <w:ins w:id="718" w:author="Ly, Tony" w:date="2017-08-21T14:03:00Z">
        <w:r>
          <w:rPr>
            <w:rFonts w:ascii="Arial" w:hAnsi="Arial"/>
            <w:sz w:val="20"/>
            <w:lang w:eastAsia="en-US"/>
          </w:rPr>
          <w:t xml:space="preserve"> contained</w:t>
        </w:r>
      </w:ins>
      <w:ins w:id="719" w:author="Ly, Tony" w:date="2017-08-21T13:52:00Z">
        <w:r>
          <w:rPr>
            <w:rFonts w:ascii="Arial" w:hAnsi="Arial"/>
            <w:sz w:val="20"/>
            <w:lang w:eastAsia="en-US"/>
          </w:rPr>
          <w:t xml:space="preserve"> in the upgrad</w:t>
        </w:r>
      </w:ins>
      <w:ins w:id="720" w:author="Ly, Tony" w:date="2017-08-21T13:53:00Z">
        <w:r>
          <w:rPr>
            <w:rFonts w:ascii="Arial" w:hAnsi="Arial"/>
            <w:sz w:val="20"/>
            <w:lang w:eastAsia="en-US"/>
          </w:rPr>
          <w:t xml:space="preserve">e </w:t>
        </w:r>
      </w:ins>
      <w:ins w:id="721" w:author="Ly, Tony" w:date="2017-08-21T13:52:00Z">
        <w:r>
          <w:rPr>
            <w:rFonts w:ascii="Arial" w:hAnsi="Arial"/>
            <w:sz w:val="20"/>
            <w:lang w:eastAsia="en-US"/>
          </w:rPr>
          <w:t xml:space="preserve">guide. </w:t>
        </w:r>
      </w:ins>
      <w:ins w:id="722" w:author="Ly, Tony" w:date="2017-08-21T13:44:00Z">
        <w:r>
          <w:rPr>
            <w:rStyle w:val="A8"/>
            <w:rFonts w:ascii="Arial" w:hAnsi="Arial"/>
          </w:rPr>
          <w:t xml:space="preserve">Please contact </w:t>
        </w:r>
        <w:r>
          <w:rPr>
            <w:rStyle w:val="A8"/>
            <w:rFonts w:ascii="Arial" w:hAnsi="Arial"/>
          </w:rPr>
          <w:fldChar w:fldCharType="begin"/>
        </w:r>
        <w:r>
          <w:rPr>
            <w:rStyle w:val="A8"/>
            <w:rFonts w:ascii="Arial" w:hAnsi="Arial"/>
          </w:rPr>
          <w:instrText xml:space="preserve"> HYPERLINK "mailto:help@glovia.com" </w:instrText>
        </w:r>
        <w:r>
          <w:rPr>
            <w:rStyle w:val="A8"/>
            <w:rFonts w:ascii="Arial" w:hAnsi="Arial"/>
          </w:rPr>
          <w:fldChar w:fldCharType="separate"/>
        </w:r>
        <w:r w:rsidRPr="000854E6">
          <w:rPr>
            <w:rStyle w:val="Hyperlink"/>
            <w:rFonts w:ascii="Arial" w:hAnsi="Arial"/>
            <w:sz w:val="20"/>
            <w:szCs w:val="20"/>
          </w:rPr>
          <w:t>help@glovia.com</w:t>
        </w:r>
        <w:r>
          <w:rPr>
            <w:rStyle w:val="A8"/>
            <w:rFonts w:ascii="Arial" w:hAnsi="Arial"/>
          </w:rPr>
          <w:fldChar w:fldCharType="end"/>
        </w:r>
        <w:r>
          <w:rPr>
            <w:rStyle w:val="A8"/>
            <w:rFonts w:ascii="Arial" w:hAnsi="Arial"/>
          </w:rPr>
          <w:t xml:space="preserve"> for the </w:t>
        </w:r>
        <w:r w:rsidRPr="0052749D">
          <w:rPr>
            <w:rStyle w:val="A8"/>
            <w:rFonts w:ascii="Arial" w:hAnsi="Arial"/>
            <w:b/>
          </w:rPr>
          <w:t>GLOVIA OM Upgrade Guide.</w:t>
        </w:r>
      </w:ins>
      <w:ins w:id="723" w:author="Ly, Tony" w:date="2017-08-21T13:52:00Z">
        <w:r>
          <w:rPr>
            <w:rStyle w:val="A8"/>
            <w:rFonts w:ascii="Arial" w:hAnsi="Arial"/>
            <w:b/>
          </w:rPr>
          <w:t xml:space="preserve"> </w:t>
        </w:r>
      </w:ins>
    </w:p>
    <w:p w14:paraId="3FFE4CF6" w14:textId="77777777" w:rsidR="0085219D" w:rsidRPr="00296EB5" w:rsidRDefault="0085219D" w:rsidP="0085219D">
      <w:pPr>
        <w:rPr>
          <w:ins w:id="724" w:author="Ly, Tony" w:date="2017-08-21T13:44:00Z"/>
          <w:rStyle w:val="A8"/>
          <w:rFonts w:ascii="Arial" w:hAnsi="Arial"/>
        </w:rPr>
      </w:pPr>
    </w:p>
    <w:p w14:paraId="19DB4A98" w14:textId="77777777" w:rsidR="0085219D" w:rsidRPr="00296EB5" w:rsidRDefault="0085219D" w:rsidP="0085219D">
      <w:pPr>
        <w:pStyle w:val="Heading1"/>
        <w:rPr>
          <w:ins w:id="725" w:author="Ly, Tony" w:date="2017-08-21T13:44:00Z"/>
        </w:rPr>
      </w:pPr>
      <w:bookmarkStart w:id="726" w:name="_Toc491087559"/>
      <w:ins w:id="727" w:author="Ly, Tony" w:date="2017-08-21T13:44:00Z">
        <w:r w:rsidRPr="00296EB5">
          <w:rPr>
            <w:rFonts w:hint="eastAsia"/>
          </w:rPr>
          <w:t>Contact</w:t>
        </w:r>
        <w:r w:rsidRPr="00296EB5">
          <w:t>:</w:t>
        </w:r>
        <w:bookmarkEnd w:id="726"/>
      </w:ins>
    </w:p>
    <w:p w14:paraId="0CC958CD" w14:textId="47871CCA" w:rsidR="0085219D" w:rsidRDefault="0085219D" w:rsidP="0085219D">
      <w:pPr>
        <w:rPr>
          <w:ins w:id="728" w:author="Ly, Tony" w:date="2017-08-21T13:44:00Z"/>
          <w:rFonts w:ascii="Arial" w:hAnsi="Arial"/>
          <w:sz w:val="20"/>
        </w:rPr>
      </w:pPr>
      <w:ins w:id="729" w:author="Ly, Tony" w:date="2017-08-21T13:44:00Z">
        <w:r w:rsidRPr="00296EB5">
          <w:rPr>
            <w:rStyle w:val="A8"/>
            <w:rFonts w:ascii="Arial" w:hAnsi="Arial" w:hint="eastAsia"/>
          </w:rPr>
          <w:t xml:space="preserve">If you have any questions about </w:t>
        </w:r>
        <w:r>
          <w:rPr>
            <w:rStyle w:val="A8"/>
            <w:rFonts w:ascii="Arial" w:hAnsi="Arial"/>
          </w:rPr>
          <w:t>upgrading</w:t>
        </w:r>
        <w:r w:rsidRPr="00296EB5">
          <w:rPr>
            <w:rStyle w:val="A8"/>
            <w:rFonts w:ascii="Arial" w:hAnsi="Arial" w:hint="eastAsia"/>
          </w:rPr>
          <w:t xml:space="preserve"> the application, please contact: </w:t>
        </w:r>
        <w:r>
          <w:fldChar w:fldCharType="begin"/>
        </w:r>
        <w:r>
          <w:instrText xml:space="preserve"> HYPERLINK "mailto:help@glovia.com" </w:instrText>
        </w:r>
        <w:r>
          <w:fldChar w:fldCharType="separate"/>
        </w:r>
        <w:r w:rsidRPr="00296EB5">
          <w:rPr>
            <w:rStyle w:val="Hyperlink"/>
            <w:rFonts w:ascii="Arial" w:hAnsi="Arial" w:hint="eastAsia"/>
            <w:sz w:val="20"/>
            <w:szCs w:val="20"/>
          </w:rPr>
          <w:t>help@glovia.com</w:t>
        </w:r>
        <w:r>
          <w:rPr>
            <w:rStyle w:val="Hyperlink"/>
            <w:rFonts w:ascii="Arial" w:hAnsi="Arial"/>
            <w:sz w:val="20"/>
            <w:szCs w:val="20"/>
          </w:rPr>
          <w:fldChar w:fldCharType="end"/>
        </w:r>
      </w:ins>
    </w:p>
    <w:p w14:paraId="3F656512" w14:textId="77777777" w:rsidR="0085219D" w:rsidRPr="0085219D" w:rsidRDefault="0085219D">
      <w:pPr>
        <w:jc w:val="center"/>
        <w:rPr>
          <w:rFonts w:ascii="Arial" w:hAnsi="Arial"/>
          <w:color w:val="000000"/>
          <w:sz w:val="20"/>
          <w:szCs w:val="20"/>
          <w:rPrChange w:id="730" w:author="Ly, Tony" w:date="2017-08-21T13:37:00Z">
            <w:rPr>
              <w:sz w:val="20"/>
            </w:rPr>
          </w:rPrChange>
        </w:rPr>
        <w:pPrChange w:id="731" w:author="Ly, Tony" w:date="2017-08-21T13:41:00Z">
          <w:pPr/>
        </w:pPrChange>
      </w:pPr>
    </w:p>
    <w:sectPr w:rsidR="0085219D" w:rsidRPr="0085219D" w:rsidSect="00625792">
      <w:headerReference w:type="even" r:id="rId28"/>
      <w:headerReference w:type="default" r:id="rId29"/>
      <w:footerReference w:type="even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  <w:sectPrChange w:id="737" w:author="Ly, Tony" w:date="2015-04-17T14:35:00Z">
        <w:sectPr w:rsidR="0085219D" w:rsidRPr="0085219D" w:rsidSect="00625792">
          <w:pgMar w:top="15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0" w:author="Ly, Tony" w:date="2015-02-20T14:25:00Z" w:initials="LT">
    <w:p w14:paraId="288DC0BD" w14:textId="5ACA5087" w:rsidR="006B5DC4" w:rsidRDefault="006B5DC4">
      <w:pPr>
        <w:pStyle w:val="CommentText"/>
      </w:pPr>
      <w:r>
        <w:rPr>
          <w:rStyle w:val="CommentReference"/>
        </w:rPr>
        <w:annotationRef/>
      </w:r>
      <w:r>
        <w:t>Added based on comment from Sayaka</w:t>
      </w:r>
    </w:p>
  </w:comment>
  <w:comment w:id="348" w:author="Ly, Tony" w:date="2014-07-28T11:05:00Z" w:initials="LT">
    <w:p w14:paraId="673B38D6" w14:textId="37CAE7A6" w:rsidR="000822EF" w:rsidRDefault="000822EF">
      <w:pPr>
        <w:pStyle w:val="CommentText"/>
      </w:pPr>
      <w:r>
        <w:rPr>
          <w:rStyle w:val="CommentReference"/>
        </w:rPr>
        <w:annotationRef/>
      </w:r>
      <w:r>
        <w:t>Modified for v8.31</w:t>
      </w:r>
    </w:p>
  </w:comment>
  <w:comment w:id="410" w:author="Ly, Tony" w:date="2014-07-28T11:05:00Z" w:initials="LT">
    <w:p w14:paraId="7E259EEC" w14:textId="5B163313" w:rsidR="000822EF" w:rsidRDefault="000822EF">
      <w:pPr>
        <w:pStyle w:val="CommentText"/>
      </w:pPr>
      <w:r>
        <w:rPr>
          <w:rStyle w:val="CommentReference"/>
        </w:rPr>
        <w:annotationRef/>
      </w:r>
      <w:r>
        <w:t>Added for v8.31</w:t>
      </w:r>
    </w:p>
  </w:comment>
  <w:comment w:id="423" w:author="Ly, Tony" w:date="2014-07-28T10:49:00Z" w:initials="LT">
    <w:p w14:paraId="3ADB3EB6" w14:textId="41BE7FE2" w:rsidR="000E7158" w:rsidRDefault="000E7158">
      <w:pPr>
        <w:pStyle w:val="CommentText"/>
      </w:pPr>
      <w:r>
        <w:rPr>
          <w:rStyle w:val="CommentReference"/>
        </w:rPr>
        <w:annotationRef/>
      </w:r>
      <w:r>
        <w:t>Modified for v8.31</w:t>
      </w:r>
    </w:p>
  </w:comment>
  <w:comment w:id="434" w:author="Ly, Tony" w:date="2014-07-28T11:05:00Z" w:initials="LT">
    <w:p w14:paraId="7DB23C5C" w14:textId="79C7A34C" w:rsidR="000822EF" w:rsidRDefault="000822EF">
      <w:pPr>
        <w:pStyle w:val="CommentText"/>
      </w:pPr>
      <w:r>
        <w:rPr>
          <w:rStyle w:val="CommentReference"/>
        </w:rPr>
        <w:annotationRef/>
      </w:r>
      <w:r>
        <w:t>Added for v8.31</w:t>
      </w:r>
    </w:p>
  </w:comment>
  <w:comment w:id="453" w:author="Ly, Tony" w:date="2014-07-28T10:50:00Z" w:initials="LT">
    <w:p w14:paraId="57AE1E57" w14:textId="1437C7E1" w:rsidR="000E7158" w:rsidRDefault="000E7158">
      <w:pPr>
        <w:pStyle w:val="CommentText"/>
      </w:pPr>
      <w:r>
        <w:rPr>
          <w:rStyle w:val="CommentReference"/>
        </w:rPr>
        <w:annotationRef/>
      </w:r>
      <w:r>
        <w:t>Modified for v8.31</w:t>
      </w:r>
    </w:p>
  </w:comment>
  <w:comment w:id="461" w:author="Ly, Tony" w:date="2014-07-28T11:05:00Z" w:initials="LT">
    <w:p w14:paraId="7AD0A346" w14:textId="042E67E9" w:rsidR="000822EF" w:rsidRDefault="000822EF">
      <w:pPr>
        <w:pStyle w:val="CommentText"/>
      </w:pPr>
      <w:r>
        <w:rPr>
          <w:rStyle w:val="CommentReference"/>
        </w:rPr>
        <w:annotationRef/>
      </w:r>
      <w:r>
        <w:t>Added for v8.31</w:t>
      </w:r>
    </w:p>
  </w:comment>
  <w:comment w:id="468" w:author="Ly, Tony" w:date="2014-07-28T11:06:00Z" w:initials="LT">
    <w:p w14:paraId="03550873" w14:textId="43FBE033" w:rsidR="000822EF" w:rsidRDefault="000822EF">
      <w:pPr>
        <w:pStyle w:val="CommentText"/>
      </w:pPr>
      <w:r>
        <w:rPr>
          <w:rStyle w:val="CommentReference"/>
        </w:rPr>
        <w:annotationRef/>
      </w:r>
      <w:r>
        <w:t>Added for v8.31</w:t>
      </w:r>
    </w:p>
  </w:comment>
  <w:comment w:id="473" w:author="Ly, Tony" w:date="2014-07-28T10:52:00Z" w:initials="LT">
    <w:p w14:paraId="4EEF7B0D" w14:textId="2F7E6B07" w:rsidR="00B32677" w:rsidRDefault="00B32677">
      <w:pPr>
        <w:pStyle w:val="CommentText"/>
      </w:pPr>
      <w:r>
        <w:rPr>
          <w:rStyle w:val="CommentReference"/>
        </w:rPr>
        <w:annotationRef/>
      </w:r>
      <w:r>
        <w:t>Modified for v8.31</w:t>
      </w:r>
    </w:p>
  </w:comment>
  <w:comment w:id="479" w:author="Ly, Tony" w:date="2014-07-28T11:06:00Z" w:initials="LT">
    <w:p w14:paraId="30D4E676" w14:textId="18F936DF" w:rsidR="000822EF" w:rsidRDefault="000822EF">
      <w:pPr>
        <w:pStyle w:val="CommentText"/>
      </w:pPr>
      <w:r>
        <w:rPr>
          <w:rStyle w:val="CommentReference"/>
        </w:rPr>
        <w:annotationRef/>
      </w:r>
      <w:r>
        <w:t>Added for v8.31</w:t>
      </w:r>
    </w:p>
  </w:comment>
  <w:comment w:id="490" w:author="Ly, Tony" w:date="2014-07-28T10:53:00Z" w:initials="LT">
    <w:p w14:paraId="71EC4506" w14:textId="593E391D" w:rsidR="00B32677" w:rsidRDefault="00B32677">
      <w:pPr>
        <w:pStyle w:val="CommentText"/>
      </w:pPr>
      <w:r>
        <w:rPr>
          <w:rStyle w:val="CommentReference"/>
        </w:rPr>
        <w:annotationRef/>
      </w:r>
      <w:r>
        <w:t>Modified for v8.31</w:t>
      </w:r>
    </w:p>
  </w:comment>
  <w:comment w:id="499" w:author="Ly, Tony" w:date="2014-07-28T11:06:00Z" w:initials="LT">
    <w:p w14:paraId="2BBAD969" w14:textId="61097DD0" w:rsidR="000822EF" w:rsidRDefault="000822EF">
      <w:pPr>
        <w:pStyle w:val="CommentText"/>
      </w:pPr>
      <w:r>
        <w:rPr>
          <w:rStyle w:val="CommentReference"/>
        </w:rPr>
        <w:annotationRef/>
      </w:r>
      <w:r>
        <w:t>Added for v8.31</w:t>
      </w:r>
    </w:p>
  </w:comment>
  <w:comment w:id="500" w:author="Ly, Tony" w:date="2014-07-28T11:06:00Z" w:initials="LT">
    <w:p w14:paraId="442C804F" w14:textId="7FCF229C" w:rsidR="000822EF" w:rsidRDefault="000822EF">
      <w:pPr>
        <w:pStyle w:val="CommentText"/>
      </w:pPr>
      <w:r>
        <w:rPr>
          <w:rStyle w:val="CommentReference"/>
        </w:rPr>
        <w:annotationRef/>
      </w:r>
      <w:r>
        <w:t>Added for v8.31</w:t>
      </w:r>
    </w:p>
  </w:comment>
  <w:comment w:id="524" w:author="Ly, Tony" w:date="2014-07-28T11:25:00Z" w:initials="LT">
    <w:p w14:paraId="4198FBFD" w14:textId="77777777" w:rsidR="00F30AAE" w:rsidRDefault="00F30AAE" w:rsidP="00F30AAE">
      <w:pPr>
        <w:pStyle w:val="CommentText"/>
      </w:pPr>
      <w:r>
        <w:rPr>
          <w:rStyle w:val="CommentReference"/>
        </w:rPr>
        <w:annotationRef/>
      </w:r>
      <w:r>
        <w:t>Modified for v8.31</w:t>
      </w:r>
    </w:p>
  </w:comment>
  <w:comment w:id="526" w:author="Ly, Tony" w:date="2014-07-28T11:25:00Z" w:initials="LT">
    <w:p w14:paraId="2507F766" w14:textId="77777777" w:rsidR="00F30AAE" w:rsidRDefault="00F30AAE" w:rsidP="00F30AAE">
      <w:pPr>
        <w:pStyle w:val="CommentText"/>
      </w:pPr>
      <w:r>
        <w:rPr>
          <w:rStyle w:val="CommentReference"/>
        </w:rPr>
        <w:annotationRef/>
      </w:r>
      <w:r>
        <w:t>Added for v8.31</w:t>
      </w:r>
    </w:p>
  </w:comment>
  <w:comment w:id="531" w:author="Ly, Tony" w:date="2015-02-20T15:12:00Z" w:initials="LT">
    <w:p w14:paraId="51488ABD" w14:textId="66FF5085" w:rsidR="00DD6347" w:rsidRDefault="00DD634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Added based on comment from Sayaka</w:t>
      </w:r>
    </w:p>
  </w:comment>
  <w:comment w:id="567" w:author="Ly, Tony" w:date="2014-07-28T11:26:00Z" w:initials="LT">
    <w:p w14:paraId="3DAAB967" w14:textId="77777777" w:rsidR="00F30AAE" w:rsidRDefault="00F30AAE" w:rsidP="00F30AAE">
      <w:pPr>
        <w:pStyle w:val="CommentText"/>
      </w:pPr>
      <w:r>
        <w:rPr>
          <w:rStyle w:val="CommentReference"/>
        </w:rPr>
        <w:annotationRef/>
      </w:r>
      <w:r>
        <w:t>Modified for v8.31</w:t>
      </w:r>
    </w:p>
  </w:comment>
  <w:comment w:id="585" w:author="Ly, Tony" w:date="2015-02-20T15:12:00Z" w:initials="LT">
    <w:p w14:paraId="35FD5207" w14:textId="5240A5D1" w:rsidR="00DD6347" w:rsidRDefault="00DD634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Added based on comment from Sayaka</w:t>
      </w:r>
    </w:p>
  </w:comment>
  <w:comment w:id="593" w:author="Ly, Tony" w:date="2014-07-28T11:27:00Z" w:initials="LT">
    <w:p w14:paraId="0343BF2E" w14:textId="6C24B292" w:rsidR="001F132C" w:rsidRDefault="001F132C">
      <w:pPr>
        <w:pStyle w:val="CommentText"/>
      </w:pPr>
      <w:r>
        <w:rPr>
          <w:rStyle w:val="CommentReference"/>
        </w:rPr>
        <w:annotationRef/>
      </w:r>
      <w:r>
        <w:t>Modified for v8.31</w:t>
      </w:r>
    </w:p>
  </w:comment>
  <w:comment w:id="697" w:author="Ly, Tony" w:date="2015-02-20T15:12:00Z" w:initials="LT">
    <w:p w14:paraId="2B89F904" w14:textId="77777777" w:rsidR="0085219D" w:rsidRDefault="0085219D" w:rsidP="0085219D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Added based on comment from Sayaka</w:t>
      </w:r>
    </w:p>
  </w:comment>
  <w:comment w:id="701" w:author="Ly, Tony" w:date="2014-07-28T11:26:00Z" w:initials="LT">
    <w:p w14:paraId="6722DA47" w14:textId="77777777" w:rsidR="0085219D" w:rsidRDefault="0085219D" w:rsidP="0085219D">
      <w:pPr>
        <w:pStyle w:val="CommentText"/>
      </w:pPr>
      <w:r>
        <w:rPr>
          <w:rStyle w:val="CommentReference"/>
        </w:rPr>
        <w:annotationRef/>
      </w:r>
      <w:r>
        <w:t>Modified for v8.31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8DC0BD" w15:done="0"/>
  <w15:commentEx w15:paraId="673B38D6" w15:done="0"/>
  <w15:commentEx w15:paraId="7E259EEC" w15:done="0"/>
  <w15:commentEx w15:paraId="3ADB3EB6" w15:done="0"/>
  <w15:commentEx w15:paraId="7DB23C5C" w15:done="0"/>
  <w15:commentEx w15:paraId="57AE1E57" w15:done="0"/>
  <w15:commentEx w15:paraId="7AD0A346" w15:done="0"/>
  <w15:commentEx w15:paraId="03550873" w15:done="0"/>
  <w15:commentEx w15:paraId="4EEF7B0D" w15:done="0"/>
  <w15:commentEx w15:paraId="30D4E676" w15:done="0"/>
  <w15:commentEx w15:paraId="71EC4506" w15:done="0"/>
  <w15:commentEx w15:paraId="2BBAD969" w15:done="0"/>
  <w15:commentEx w15:paraId="442C804F" w15:done="0"/>
  <w15:commentEx w15:paraId="4198FBFD" w15:done="0"/>
  <w15:commentEx w15:paraId="2507F766" w15:done="0"/>
  <w15:commentEx w15:paraId="51488ABD" w15:done="0"/>
  <w15:commentEx w15:paraId="3DAAB967" w15:done="0"/>
  <w15:commentEx w15:paraId="35FD5207" w15:done="0"/>
  <w15:commentEx w15:paraId="0343BF2E" w15:done="0"/>
  <w15:commentEx w15:paraId="2B89F904" w15:done="0"/>
  <w15:commentEx w15:paraId="6722DA4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F9E18" w14:textId="77777777" w:rsidR="00E62D67" w:rsidRDefault="00E62D67">
      <w:r>
        <w:separator/>
      </w:r>
    </w:p>
  </w:endnote>
  <w:endnote w:type="continuationSeparator" w:id="0">
    <w:p w14:paraId="2C44FC14" w14:textId="77777777" w:rsidR="00E62D67" w:rsidRDefault="00E6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Fujitsu Sans Medium">
    <w:altName w:val="Nyala"/>
    <w:panose1 w:val="020B0504060202020204"/>
    <w:charset w:val="00"/>
    <w:family w:val="swiss"/>
    <w:pitch w:val="variable"/>
    <w:sig w:usb0="800000AF" w:usb1="0000206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6628D" w14:textId="77777777" w:rsidR="00661A83" w:rsidRDefault="00661A83" w:rsidP="00C27D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F8B19" w14:textId="77777777" w:rsidR="00661A83" w:rsidRDefault="00661A83" w:rsidP="00E304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D106" w14:textId="77777777" w:rsidR="00E638C4" w:rsidRDefault="00E638C4">
    <w:pPr>
      <w:pStyle w:val="Footer"/>
      <w:jc w:val="center"/>
      <w:rPr>
        <w:ins w:id="734" w:author="Ly, Tony" w:date="2016-01-15T17:00:00Z"/>
      </w:rPr>
    </w:pPr>
    <w:ins w:id="735" w:author="Ly, Tony" w:date="2016-01-15T17:00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DE1D98">
      <w:rPr>
        <w:noProof/>
      </w:rPr>
      <w:t>1</w:t>
    </w:r>
    <w:ins w:id="736" w:author="Ly, Tony" w:date="2016-01-15T17:00:00Z">
      <w:r>
        <w:rPr>
          <w:noProof/>
        </w:rPr>
        <w:fldChar w:fldCharType="end"/>
      </w:r>
    </w:ins>
  </w:p>
  <w:p w14:paraId="742862FA" w14:textId="0F58A6CD" w:rsidR="00661A83" w:rsidRPr="004D2578" w:rsidRDefault="00661A83" w:rsidP="00C27DA3">
    <w:pPr>
      <w:pStyle w:val="Footer"/>
      <w:ind w:right="360"/>
      <w:jc w:val="right"/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7CA82" w14:textId="77777777" w:rsidR="00E62D67" w:rsidRDefault="00E62D67">
      <w:r>
        <w:separator/>
      </w:r>
    </w:p>
  </w:footnote>
  <w:footnote w:type="continuationSeparator" w:id="0">
    <w:p w14:paraId="10861D70" w14:textId="77777777" w:rsidR="00E62D67" w:rsidRDefault="00E62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D0095" w14:textId="77777777" w:rsidR="00661A83" w:rsidRDefault="00661A83" w:rsidP="00975B7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AC4E56" w14:textId="77777777" w:rsidR="00661A83" w:rsidRDefault="00661A83" w:rsidP="005616C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24D3A" w14:textId="600C719F" w:rsidR="00661A83" w:rsidRDefault="00DE1D98" w:rsidP="005616C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7F42C27" wp14:editId="4B3F8CE1">
              <wp:simplePos x="0" y="0"/>
              <wp:positionH relativeFrom="column">
                <wp:posOffset>0</wp:posOffset>
              </wp:positionH>
              <wp:positionV relativeFrom="paragraph">
                <wp:posOffset>464185</wp:posOffset>
              </wp:positionV>
              <wp:extent cx="5943600" cy="0"/>
              <wp:effectExtent l="9525" t="6985" r="9525" b="1206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50B24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6.55pt" to="468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" strokecolor="red" strokeweight="1pt"/>
          </w:pict>
        </mc:Fallback>
      </mc:AlternateContent>
    </w:r>
    <w:ins w:id="732" w:author="Ly, Tony" w:date="2015-04-17T14:36:00Z">
      <w:r>
        <w:rPr>
          <w:noProof/>
          <w:lang w:eastAsia="en-US"/>
        </w:rPr>
        <w:drawing>
          <wp:inline distT="0" distB="0" distL="0" distR="0" wp14:anchorId="765810CE" wp14:editId="6460374D">
            <wp:extent cx="975360" cy="449580"/>
            <wp:effectExtent l="0" t="0" r="0" b="7620"/>
            <wp:docPr id="19" name="Picture 19" descr="Fujitsu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ujitsu(S)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  <w:del w:id="733" w:author="Ly, Tony" w:date="2015-04-17T14:36:00Z">
      <w:r>
        <w:rPr>
          <w:noProof/>
          <w:lang w:eastAsia="en-US"/>
        </w:rPr>
        <w:drawing>
          <wp:inline distT="0" distB="0" distL="0" distR="0" wp14:anchorId="4872D222" wp14:editId="7B7C68B9">
            <wp:extent cx="1188720" cy="556260"/>
            <wp:effectExtent l="0" t="0" r="0" b="0"/>
            <wp:docPr id="20" name="Picture 20" descr="GII_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I_Logo_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  <w:p w14:paraId="67E9A2ED" w14:textId="7640AF00" w:rsidR="00661A83" w:rsidRDefault="00661A83" w:rsidP="005616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0F3"/>
    <w:multiLevelType w:val="hybridMultilevel"/>
    <w:tmpl w:val="D59E96FC"/>
    <w:lvl w:ilvl="0" w:tplc="1AC65CB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64"/>
        </w:tabs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84"/>
        </w:tabs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24"/>
        </w:tabs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44"/>
        </w:tabs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84"/>
        </w:tabs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04"/>
        </w:tabs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070A38DC"/>
    <w:multiLevelType w:val="multilevel"/>
    <w:tmpl w:val="F5160CC6"/>
    <w:lvl w:ilvl="0">
      <w:start w:val="1"/>
      <w:numFmt w:val="decimal"/>
      <w:lvlText w:val="%1."/>
      <w:lvlJc w:val="left"/>
      <w:pPr>
        <w:tabs>
          <w:tab w:val="num" w:pos="864"/>
        </w:tabs>
        <w:ind w:left="1008" w:hanging="288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" w15:restartNumberingAfterBreak="0">
    <w:nsid w:val="098D15B7"/>
    <w:multiLevelType w:val="hybridMultilevel"/>
    <w:tmpl w:val="8F2C0A84"/>
    <w:lvl w:ilvl="0" w:tplc="1AC65CBC">
      <w:start w:val="2"/>
      <w:numFmt w:val="bullet"/>
      <w:lvlText w:val="-"/>
      <w:lvlJc w:val="left"/>
      <w:pPr>
        <w:tabs>
          <w:tab w:val="num" w:pos="1356"/>
        </w:tabs>
        <w:ind w:left="1356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B3466"/>
    <w:multiLevelType w:val="hybridMultilevel"/>
    <w:tmpl w:val="B1C2F8A4"/>
    <w:lvl w:ilvl="0" w:tplc="3E469044">
      <w:start w:val="1"/>
      <w:numFmt w:val="bullet"/>
      <w:lvlText w:val=""/>
      <w:lvlJc w:val="left"/>
      <w:pPr>
        <w:tabs>
          <w:tab w:val="num" w:pos="1356"/>
        </w:tabs>
        <w:ind w:left="1356" w:hanging="360"/>
      </w:pPr>
      <w:rPr>
        <w:rFonts w:ascii="Symbol" w:hAnsi="Symbol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6BD4"/>
    <w:multiLevelType w:val="hybridMultilevel"/>
    <w:tmpl w:val="E2149ABC"/>
    <w:lvl w:ilvl="0" w:tplc="1AC65CBC">
      <w:start w:val="2"/>
      <w:numFmt w:val="bullet"/>
      <w:lvlText w:val="-"/>
      <w:lvlJc w:val="left"/>
      <w:pPr>
        <w:tabs>
          <w:tab w:val="num" w:pos="1356"/>
        </w:tabs>
        <w:ind w:left="1356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B1543"/>
    <w:multiLevelType w:val="hybridMultilevel"/>
    <w:tmpl w:val="C4021FB2"/>
    <w:lvl w:ilvl="0" w:tplc="1AC65CB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64"/>
        </w:tabs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84"/>
        </w:tabs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24"/>
        </w:tabs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44"/>
        </w:tabs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84"/>
        </w:tabs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04"/>
        </w:tabs>
        <w:ind w:left="6204" w:hanging="360"/>
      </w:pPr>
      <w:rPr>
        <w:rFonts w:ascii="Wingdings" w:hAnsi="Wingdings" w:hint="default"/>
      </w:rPr>
    </w:lvl>
  </w:abstractNum>
  <w:abstractNum w:abstractNumId="6" w15:restartNumberingAfterBreak="0">
    <w:nsid w:val="16E04C06"/>
    <w:multiLevelType w:val="hybridMultilevel"/>
    <w:tmpl w:val="BD2009FA"/>
    <w:lvl w:ilvl="0" w:tplc="124A0634">
      <w:start w:val="1"/>
      <w:numFmt w:val="decimal"/>
      <w:lvlText w:val="%1."/>
      <w:lvlJc w:val="left"/>
      <w:pPr>
        <w:tabs>
          <w:tab w:val="num" w:pos="864"/>
        </w:tabs>
        <w:ind w:left="1008" w:hanging="288"/>
      </w:pPr>
      <w:rPr>
        <w:rFonts w:hint="default"/>
      </w:rPr>
    </w:lvl>
    <w:lvl w:ilvl="1" w:tplc="1AC65CBC">
      <w:start w:val="2"/>
      <w:numFmt w:val="bullet"/>
      <w:lvlText w:val="-"/>
      <w:lvlJc w:val="left"/>
      <w:pPr>
        <w:tabs>
          <w:tab w:val="num" w:pos="2232"/>
        </w:tabs>
        <w:ind w:left="2232" w:hanging="360"/>
      </w:pPr>
      <w:rPr>
        <w:rFonts w:ascii="Arial" w:eastAsia="MS Mincho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7" w15:restartNumberingAfterBreak="0">
    <w:nsid w:val="1AE044B6"/>
    <w:multiLevelType w:val="hybridMultilevel"/>
    <w:tmpl w:val="657A571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F2F60"/>
    <w:multiLevelType w:val="multilevel"/>
    <w:tmpl w:val="9A7637F8"/>
    <w:lvl w:ilvl="0">
      <w:start w:val="1"/>
      <w:numFmt w:val="bullet"/>
      <w:lvlText w:val=""/>
      <w:lvlJc w:val="left"/>
      <w:pPr>
        <w:tabs>
          <w:tab w:val="num" w:pos="1305"/>
        </w:tabs>
        <w:ind w:left="130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F146804"/>
    <w:multiLevelType w:val="hybridMultilevel"/>
    <w:tmpl w:val="682CC4F4"/>
    <w:lvl w:ilvl="0" w:tplc="1AC65CBC">
      <w:start w:val="2"/>
      <w:numFmt w:val="bullet"/>
      <w:lvlText w:val="-"/>
      <w:lvlJc w:val="left"/>
      <w:pPr>
        <w:tabs>
          <w:tab w:val="num" w:pos="2076"/>
        </w:tabs>
        <w:ind w:left="2076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785917"/>
    <w:multiLevelType w:val="hybridMultilevel"/>
    <w:tmpl w:val="3FBA4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53570"/>
    <w:multiLevelType w:val="hybridMultilevel"/>
    <w:tmpl w:val="78AAACA0"/>
    <w:lvl w:ilvl="0" w:tplc="1AC65CB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MS Mincho" w:hAnsi="Arial" w:cs="Arial" w:hint="default"/>
      </w:rPr>
    </w:lvl>
    <w:lvl w:ilvl="1" w:tplc="1AC65CBC">
      <w:start w:val="2"/>
      <w:numFmt w:val="bullet"/>
      <w:lvlText w:val="-"/>
      <w:lvlJc w:val="left"/>
      <w:pPr>
        <w:tabs>
          <w:tab w:val="num" w:pos="2232"/>
        </w:tabs>
        <w:ind w:left="2232" w:hanging="360"/>
      </w:pPr>
      <w:rPr>
        <w:rFonts w:ascii="Arial" w:eastAsia="MS Mincho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12" w15:restartNumberingAfterBreak="0">
    <w:nsid w:val="242974DA"/>
    <w:multiLevelType w:val="multilevel"/>
    <w:tmpl w:val="AB58DCD4"/>
    <w:lvl w:ilvl="0">
      <w:start w:val="2"/>
      <w:numFmt w:val="bullet"/>
      <w:lvlText w:val="-"/>
      <w:lvlJc w:val="left"/>
      <w:pPr>
        <w:tabs>
          <w:tab w:val="num" w:pos="1356"/>
        </w:tabs>
        <w:ind w:left="1356" w:hanging="360"/>
      </w:pPr>
      <w:rPr>
        <w:rFonts w:ascii="Arial" w:eastAsia="MS Mincho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83F08"/>
    <w:multiLevelType w:val="multilevel"/>
    <w:tmpl w:val="C27C8892"/>
    <w:lvl w:ilvl="0">
      <w:start w:val="1"/>
      <w:numFmt w:val="decimal"/>
      <w:lvlText w:val="%1."/>
      <w:lvlJc w:val="left"/>
      <w:pPr>
        <w:tabs>
          <w:tab w:val="num" w:pos="1356"/>
        </w:tabs>
        <w:ind w:left="1356" w:hanging="360"/>
      </w:pPr>
    </w:lvl>
    <w:lvl w:ilvl="1">
      <w:start w:val="1"/>
      <w:numFmt w:val="lowerLetter"/>
      <w:lvlText w:val="%2."/>
      <w:lvlJc w:val="left"/>
      <w:pPr>
        <w:tabs>
          <w:tab w:val="num" w:pos="2076"/>
        </w:tabs>
        <w:ind w:left="2076" w:hanging="360"/>
      </w:pPr>
    </w:lvl>
    <w:lvl w:ilvl="2">
      <w:start w:val="1"/>
      <w:numFmt w:val="lowerRoman"/>
      <w:lvlText w:val="%3."/>
      <w:lvlJc w:val="right"/>
      <w:pPr>
        <w:tabs>
          <w:tab w:val="num" w:pos="2796"/>
        </w:tabs>
        <w:ind w:left="2796" w:hanging="180"/>
      </w:pPr>
    </w:lvl>
    <w:lvl w:ilvl="3">
      <w:start w:val="1"/>
      <w:numFmt w:val="decimal"/>
      <w:lvlText w:val="%4."/>
      <w:lvlJc w:val="left"/>
      <w:pPr>
        <w:tabs>
          <w:tab w:val="num" w:pos="3516"/>
        </w:tabs>
        <w:ind w:left="3516" w:hanging="360"/>
      </w:pPr>
    </w:lvl>
    <w:lvl w:ilvl="4">
      <w:start w:val="1"/>
      <w:numFmt w:val="lowerLetter"/>
      <w:lvlText w:val="%5."/>
      <w:lvlJc w:val="left"/>
      <w:pPr>
        <w:tabs>
          <w:tab w:val="num" w:pos="4236"/>
        </w:tabs>
        <w:ind w:left="4236" w:hanging="360"/>
      </w:pPr>
    </w:lvl>
    <w:lvl w:ilvl="5">
      <w:start w:val="1"/>
      <w:numFmt w:val="lowerRoman"/>
      <w:lvlText w:val="%6."/>
      <w:lvlJc w:val="right"/>
      <w:pPr>
        <w:tabs>
          <w:tab w:val="num" w:pos="4956"/>
        </w:tabs>
        <w:ind w:left="4956" w:hanging="180"/>
      </w:pPr>
    </w:lvl>
    <w:lvl w:ilvl="6">
      <w:start w:val="1"/>
      <w:numFmt w:val="decimal"/>
      <w:lvlText w:val="%7."/>
      <w:lvlJc w:val="left"/>
      <w:pPr>
        <w:tabs>
          <w:tab w:val="num" w:pos="5676"/>
        </w:tabs>
        <w:ind w:left="5676" w:hanging="360"/>
      </w:pPr>
    </w:lvl>
    <w:lvl w:ilvl="7">
      <w:start w:val="1"/>
      <w:numFmt w:val="lowerLetter"/>
      <w:lvlText w:val="%8."/>
      <w:lvlJc w:val="left"/>
      <w:pPr>
        <w:tabs>
          <w:tab w:val="num" w:pos="6396"/>
        </w:tabs>
        <w:ind w:left="6396" w:hanging="360"/>
      </w:pPr>
    </w:lvl>
    <w:lvl w:ilvl="8">
      <w:start w:val="1"/>
      <w:numFmt w:val="lowerRoman"/>
      <w:lvlText w:val="%9."/>
      <w:lvlJc w:val="right"/>
      <w:pPr>
        <w:tabs>
          <w:tab w:val="num" w:pos="7116"/>
        </w:tabs>
        <w:ind w:left="7116" w:hanging="180"/>
      </w:pPr>
    </w:lvl>
  </w:abstractNum>
  <w:abstractNum w:abstractNumId="14" w15:restartNumberingAfterBreak="0">
    <w:nsid w:val="28382B5C"/>
    <w:multiLevelType w:val="multilevel"/>
    <w:tmpl w:val="A272618C"/>
    <w:lvl w:ilvl="0">
      <w:start w:val="1"/>
      <w:numFmt w:val="decimal"/>
      <w:lvlText w:val="%1."/>
      <w:lvlJc w:val="left"/>
      <w:pPr>
        <w:tabs>
          <w:tab w:val="num" w:pos="1140"/>
        </w:tabs>
        <w:ind w:left="1284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6"/>
        </w:tabs>
        <w:ind w:left="2076" w:hanging="360"/>
      </w:pPr>
    </w:lvl>
    <w:lvl w:ilvl="2">
      <w:start w:val="1"/>
      <w:numFmt w:val="lowerRoman"/>
      <w:lvlText w:val="%3."/>
      <w:lvlJc w:val="right"/>
      <w:pPr>
        <w:tabs>
          <w:tab w:val="num" w:pos="2796"/>
        </w:tabs>
        <w:ind w:left="2796" w:hanging="180"/>
      </w:pPr>
    </w:lvl>
    <w:lvl w:ilvl="3">
      <w:start w:val="1"/>
      <w:numFmt w:val="decimal"/>
      <w:lvlText w:val="%4."/>
      <w:lvlJc w:val="left"/>
      <w:pPr>
        <w:tabs>
          <w:tab w:val="num" w:pos="3516"/>
        </w:tabs>
        <w:ind w:left="3516" w:hanging="360"/>
      </w:pPr>
    </w:lvl>
    <w:lvl w:ilvl="4">
      <w:start w:val="1"/>
      <w:numFmt w:val="lowerLetter"/>
      <w:lvlText w:val="%5."/>
      <w:lvlJc w:val="left"/>
      <w:pPr>
        <w:tabs>
          <w:tab w:val="num" w:pos="4236"/>
        </w:tabs>
        <w:ind w:left="4236" w:hanging="360"/>
      </w:pPr>
    </w:lvl>
    <w:lvl w:ilvl="5">
      <w:start w:val="1"/>
      <w:numFmt w:val="lowerRoman"/>
      <w:lvlText w:val="%6."/>
      <w:lvlJc w:val="right"/>
      <w:pPr>
        <w:tabs>
          <w:tab w:val="num" w:pos="4956"/>
        </w:tabs>
        <w:ind w:left="4956" w:hanging="180"/>
      </w:pPr>
    </w:lvl>
    <w:lvl w:ilvl="6">
      <w:start w:val="1"/>
      <w:numFmt w:val="decimal"/>
      <w:lvlText w:val="%7."/>
      <w:lvlJc w:val="left"/>
      <w:pPr>
        <w:tabs>
          <w:tab w:val="num" w:pos="5676"/>
        </w:tabs>
        <w:ind w:left="5676" w:hanging="360"/>
      </w:pPr>
    </w:lvl>
    <w:lvl w:ilvl="7">
      <w:start w:val="1"/>
      <w:numFmt w:val="lowerLetter"/>
      <w:lvlText w:val="%8."/>
      <w:lvlJc w:val="left"/>
      <w:pPr>
        <w:tabs>
          <w:tab w:val="num" w:pos="6396"/>
        </w:tabs>
        <w:ind w:left="6396" w:hanging="360"/>
      </w:pPr>
    </w:lvl>
    <w:lvl w:ilvl="8">
      <w:start w:val="1"/>
      <w:numFmt w:val="lowerRoman"/>
      <w:lvlText w:val="%9."/>
      <w:lvlJc w:val="right"/>
      <w:pPr>
        <w:tabs>
          <w:tab w:val="num" w:pos="7116"/>
        </w:tabs>
        <w:ind w:left="7116" w:hanging="180"/>
      </w:pPr>
    </w:lvl>
  </w:abstractNum>
  <w:abstractNum w:abstractNumId="15" w15:restartNumberingAfterBreak="0">
    <w:nsid w:val="28D812D8"/>
    <w:multiLevelType w:val="hybridMultilevel"/>
    <w:tmpl w:val="9BD6D404"/>
    <w:lvl w:ilvl="0" w:tplc="0409000F">
      <w:start w:val="1"/>
      <w:numFmt w:val="decimal"/>
      <w:lvlText w:val="%1."/>
      <w:lvlJc w:val="left"/>
      <w:pPr>
        <w:tabs>
          <w:tab w:val="num" w:pos="1356"/>
        </w:tabs>
        <w:ind w:left="1356" w:hanging="360"/>
      </w:pPr>
      <w:rPr>
        <w:rFonts w:hint="default"/>
      </w:rPr>
    </w:lvl>
    <w:lvl w:ilvl="1" w:tplc="1AC65CB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MS Mincho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3189D"/>
    <w:multiLevelType w:val="multilevel"/>
    <w:tmpl w:val="8F2C0A84"/>
    <w:lvl w:ilvl="0">
      <w:start w:val="2"/>
      <w:numFmt w:val="bullet"/>
      <w:lvlText w:val="-"/>
      <w:lvlJc w:val="left"/>
      <w:pPr>
        <w:tabs>
          <w:tab w:val="num" w:pos="1356"/>
        </w:tabs>
        <w:ind w:left="1356" w:hanging="360"/>
      </w:pPr>
      <w:rPr>
        <w:rFonts w:ascii="Arial" w:eastAsia="MS Mincho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4D86"/>
    <w:multiLevelType w:val="multilevel"/>
    <w:tmpl w:val="E0EEA798"/>
    <w:lvl w:ilvl="0">
      <w:start w:val="1"/>
      <w:numFmt w:val="decimal"/>
      <w:lvlText w:val="%1."/>
      <w:lvlJc w:val="left"/>
      <w:pPr>
        <w:tabs>
          <w:tab w:val="num" w:pos="1356"/>
        </w:tabs>
        <w:ind w:left="1356" w:hanging="360"/>
      </w:pPr>
    </w:lvl>
    <w:lvl w:ilvl="1">
      <w:start w:val="1"/>
      <w:numFmt w:val="lowerLetter"/>
      <w:lvlText w:val="%2."/>
      <w:lvlJc w:val="left"/>
      <w:pPr>
        <w:tabs>
          <w:tab w:val="num" w:pos="2076"/>
        </w:tabs>
        <w:ind w:left="2076" w:hanging="360"/>
      </w:pPr>
    </w:lvl>
    <w:lvl w:ilvl="2">
      <w:start w:val="1"/>
      <w:numFmt w:val="lowerRoman"/>
      <w:lvlText w:val="%3."/>
      <w:lvlJc w:val="right"/>
      <w:pPr>
        <w:tabs>
          <w:tab w:val="num" w:pos="2796"/>
        </w:tabs>
        <w:ind w:left="2796" w:hanging="180"/>
      </w:pPr>
    </w:lvl>
    <w:lvl w:ilvl="3">
      <w:start w:val="1"/>
      <w:numFmt w:val="decimal"/>
      <w:lvlText w:val="%4."/>
      <w:lvlJc w:val="left"/>
      <w:pPr>
        <w:tabs>
          <w:tab w:val="num" w:pos="3516"/>
        </w:tabs>
        <w:ind w:left="3516" w:hanging="360"/>
      </w:pPr>
    </w:lvl>
    <w:lvl w:ilvl="4">
      <w:start w:val="1"/>
      <w:numFmt w:val="lowerLetter"/>
      <w:lvlText w:val="%5."/>
      <w:lvlJc w:val="left"/>
      <w:pPr>
        <w:tabs>
          <w:tab w:val="num" w:pos="4236"/>
        </w:tabs>
        <w:ind w:left="4236" w:hanging="360"/>
      </w:pPr>
    </w:lvl>
    <w:lvl w:ilvl="5">
      <w:start w:val="1"/>
      <w:numFmt w:val="lowerRoman"/>
      <w:lvlText w:val="%6."/>
      <w:lvlJc w:val="right"/>
      <w:pPr>
        <w:tabs>
          <w:tab w:val="num" w:pos="4956"/>
        </w:tabs>
        <w:ind w:left="4956" w:hanging="180"/>
      </w:pPr>
    </w:lvl>
    <w:lvl w:ilvl="6">
      <w:start w:val="1"/>
      <w:numFmt w:val="decimal"/>
      <w:lvlText w:val="%7."/>
      <w:lvlJc w:val="left"/>
      <w:pPr>
        <w:tabs>
          <w:tab w:val="num" w:pos="5676"/>
        </w:tabs>
        <w:ind w:left="5676" w:hanging="360"/>
      </w:pPr>
    </w:lvl>
    <w:lvl w:ilvl="7">
      <w:start w:val="1"/>
      <w:numFmt w:val="lowerLetter"/>
      <w:lvlText w:val="%8."/>
      <w:lvlJc w:val="left"/>
      <w:pPr>
        <w:tabs>
          <w:tab w:val="num" w:pos="6396"/>
        </w:tabs>
        <w:ind w:left="6396" w:hanging="360"/>
      </w:pPr>
    </w:lvl>
    <w:lvl w:ilvl="8">
      <w:start w:val="1"/>
      <w:numFmt w:val="lowerRoman"/>
      <w:lvlText w:val="%9."/>
      <w:lvlJc w:val="right"/>
      <w:pPr>
        <w:tabs>
          <w:tab w:val="num" w:pos="7116"/>
        </w:tabs>
        <w:ind w:left="7116" w:hanging="180"/>
      </w:pPr>
    </w:lvl>
  </w:abstractNum>
  <w:abstractNum w:abstractNumId="18" w15:restartNumberingAfterBreak="0">
    <w:nsid w:val="30B71E59"/>
    <w:multiLevelType w:val="multilevel"/>
    <w:tmpl w:val="3EFE294C"/>
    <w:lvl w:ilvl="0">
      <w:start w:val="1"/>
      <w:numFmt w:val="decimal"/>
      <w:lvlText w:val="%1."/>
      <w:lvlJc w:val="left"/>
      <w:pPr>
        <w:tabs>
          <w:tab w:val="num" w:pos="1356"/>
        </w:tabs>
        <w:ind w:left="135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C2B99"/>
    <w:multiLevelType w:val="hybridMultilevel"/>
    <w:tmpl w:val="728C0672"/>
    <w:lvl w:ilvl="0" w:tplc="040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6E94460"/>
    <w:multiLevelType w:val="hybridMultilevel"/>
    <w:tmpl w:val="95627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D000B"/>
    <w:multiLevelType w:val="hybridMultilevel"/>
    <w:tmpl w:val="829069A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E3A96"/>
    <w:multiLevelType w:val="hybridMultilevel"/>
    <w:tmpl w:val="AA8899B2"/>
    <w:lvl w:ilvl="0" w:tplc="35E2B1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5982A6F"/>
    <w:multiLevelType w:val="hybridMultilevel"/>
    <w:tmpl w:val="AB58DCD4"/>
    <w:lvl w:ilvl="0" w:tplc="1AC65CBC">
      <w:start w:val="2"/>
      <w:numFmt w:val="bullet"/>
      <w:lvlText w:val="-"/>
      <w:lvlJc w:val="left"/>
      <w:pPr>
        <w:tabs>
          <w:tab w:val="num" w:pos="1356"/>
        </w:tabs>
        <w:ind w:left="1356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35EB7"/>
    <w:multiLevelType w:val="multilevel"/>
    <w:tmpl w:val="BD2009FA"/>
    <w:lvl w:ilvl="0">
      <w:start w:val="1"/>
      <w:numFmt w:val="decimal"/>
      <w:lvlText w:val="%1."/>
      <w:lvlJc w:val="left"/>
      <w:pPr>
        <w:tabs>
          <w:tab w:val="num" w:pos="864"/>
        </w:tabs>
        <w:ind w:left="1008" w:hanging="288"/>
      </w:pPr>
      <w:rPr>
        <w:rFonts w:hint="default"/>
      </w:rPr>
    </w:lvl>
    <w:lvl w:ilvl="1">
      <w:start w:val="2"/>
      <w:numFmt w:val="bullet"/>
      <w:lvlText w:val="-"/>
      <w:lvlJc w:val="left"/>
      <w:pPr>
        <w:tabs>
          <w:tab w:val="num" w:pos="2232"/>
        </w:tabs>
        <w:ind w:left="2232" w:hanging="360"/>
      </w:pPr>
      <w:rPr>
        <w:rFonts w:ascii="Arial" w:eastAsia="MS Mincho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5" w15:restartNumberingAfterBreak="0">
    <w:nsid w:val="4E6D6973"/>
    <w:multiLevelType w:val="multilevel"/>
    <w:tmpl w:val="E2149ABC"/>
    <w:lvl w:ilvl="0">
      <w:start w:val="2"/>
      <w:numFmt w:val="bullet"/>
      <w:lvlText w:val="-"/>
      <w:lvlJc w:val="left"/>
      <w:pPr>
        <w:tabs>
          <w:tab w:val="num" w:pos="1356"/>
        </w:tabs>
        <w:ind w:left="1356" w:hanging="360"/>
      </w:pPr>
      <w:rPr>
        <w:rFonts w:ascii="Arial" w:eastAsia="MS Mincho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7253D"/>
    <w:multiLevelType w:val="multilevel"/>
    <w:tmpl w:val="3EFE294C"/>
    <w:lvl w:ilvl="0">
      <w:start w:val="1"/>
      <w:numFmt w:val="decimal"/>
      <w:lvlText w:val="%1."/>
      <w:lvlJc w:val="left"/>
      <w:pPr>
        <w:tabs>
          <w:tab w:val="num" w:pos="1356"/>
        </w:tabs>
        <w:ind w:left="135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C0D4A"/>
    <w:multiLevelType w:val="hybridMultilevel"/>
    <w:tmpl w:val="A272618C"/>
    <w:lvl w:ilvl="0" w:tplc="124A0634">
      <w:start w:val="1"/>
      <w:numFmt w:val="decimal"/>
      <w:lvlText w:val="%1."/>
      <w:lvlJc w:val="left"/>
      <w:pPr>
        <w:tabs>
          <w:tab w:val="num" w:pos="1140"/>
        </w:tabs>
        <w:ind w:left="1284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6"/>
        </w:tabs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6"/>
        </w:tabs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6"/>
        </w:tabs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6"/>
        </w:tabs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6"/>
        </w:tabs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6"/>
        </w:tabs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6"/>
        </w:tabs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6"/>
        </w:tabs>
        <w:ind w:left="7116" w:hanging="180"/>
      </w:pPr>
    </w:lvl>
  </w:abstractNum>
  <w:abstractNum w:abstractNumId="28" w15:restartNumberingAfterBreak="0">
    <w:nsid w:val="55015E1F"/>
    <w:multiLevelType w:val="multilevel"/>
    <w:tmpl w:val="2B7EE4F0"/>
    <w:lvl w:ilvl="0">
      <w:start w:val="2"/>
      <w:numFmt w:val="bullet"/>
      <w:lvlText w:val="-"/>
      <w:lvlJc w:val="left"/>
      <w:pPr>
        <w:tabs>
          <w:tab w:val="num" w:pos="1356"/>
        </w:tabs>
        <w:ind w:left="1356" w:hanging="360"/>
      </w:pPr>
      <w:rPr>
        <w:rFonts w:ascii="Arial" w:eastAsia="MS Mincho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60A04"/>
    <w:multiLevelType w:val="hybridMultilevel"/>
    <w:tmpl w:val="FEEEAB7C"/>
    <w:lvl w:ilvl="0" w:tplc="6CE4F3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A8A2FE9"/>
    <w:multiLevelType w:val="hybridMultilevel"/>
    <w:tmpl w:val="9A7637F8"/>
    <w:lvl w:ilvl="0" w:tplc="92FE8B90">
      <w:start w:val="1"/>
      <w:numFmt w:val="bullet"/>
      <w:lvlText w:val=""/>
      <w:lvlJc w:val="left"/>
      <w:pPr>
        <w:tabs>
          <w:tab w:val="num" w:pos="1305"/>
        </w:tabs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5B767CAE"/>
    <w:multiLevelType w:val="hybridMultilevel"/>
    <w:tmpl w:val="37AC3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E04243"/>
    <w:multiLevelType w:val="hybridMultilevel"/>
    <w:tmpl w:val="F4D42330"/>
    <w:lvl w:ilvl="0" w:tplc="CE4837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776072"/>
    <w:multiLevelType w:val="hybridMultilevel"/>
    <w:tmpl w:val="524EF02C"/>
    <w:lvl w:ilvl="0" w:tplc="1AC65CBC">
      <w:start w:val="2"/>
      <w:numFmt w:val="bullet"/>
      <w:lvlText w:val="-"/>
      <w:lvlJc w:val="left"/>
      <w:pPr>
        <w:tabs>
          <w:tab w:val="num" w:pos="1356"/>
        </w:tabs>
        <w:ind w:left="1356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506F1"/>
    <w:multiLevelType w:val="hybridMultilevel"/>
    <w:tmpl w:val="F5160CC6"/>
    <w:lvl w:ilvl="0" w:tplc="124A0634">
      <w:start w:val="1"/>
      <w:numFmt w:val="decimal"/>
      <w:lvlText w:val="%1."/>
      <w:lvlJc w:val="left"/>
      <w:pPr>
        <w:tabs>
          <w:tab w:val="num" w:pos="864"/>
        </w:tabs>
        <w:ind w:left="1008" w:hanging="288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35" w15:restartNumberingAfterBreak="0">
    <w:nsid w:val="5F07594E"/>
    <w:multiLevelType w:val="hybridMultilevel"/>
    <w:tmpl w:val="A6FC89BE"/>
    <w:lvl w:ilvl="0" w:tplc="0409000F">
      <w:start w:val="1"/>
      <w:numFmt w:val="decimal"/>
      <w:lvlText w:val="%1."/>
      <w:lvlJc w:val="left"/>
      <w:pPr>
        <w:tabs>
          <w:tab w:val="num" w:pos="1356"/>
        </w:tabs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6"/>
        </w:tabs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6"/>
        </w:tabs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6"/>
        </w:tabs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6"/>
        </w:tabs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6"/>
        </w:tabs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6"/>
        </w:tabs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6"/>
        </w:tabs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6"/>
        </w:tabs>
        <w:ind w:left="7116" w:hanging="180"/>
      </w:pPr>
    </w:lvl>
  </w:abstractNum>
  <w:abstractNum w:abstractNumId="36" w15:restartNumberingAfterBreak="0">
    <w:nsid w:val="62B50A0A"/>
    <w:multiLevelType w:val="hybridMultilevel"/>
    <w:tmpl w:val="C27C8892"/>
    <w:lvl w:ilvl="0" w:tplc="0409000F">
      <w:start w:val="1"/>
      <w:numFmt w:val="decimal"/>
      <w:lvlText w:val="%1."/>
      <w:lvlJc w:val="left"/>
      <w:pPr>
        <w:tabs>
          <w:tab w:val="num" w:pos="1356"/>
        </w:tabs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6"/>
        </w:tabs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6"/>
        </w:tabs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6"/>
        </w:tabs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6"/>
        </w:tabs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6"/>
        </w:tabs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6"/>
        </w:tabs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6"/>
        </w:tabs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6"/>
        </w:tabs>
        <w:ind w:left="7116" w:hanging="180"/>
      </w:pPr>
    </w:lvl>
  </w:abstractNum>
  <w:abstractNum w:abstractNumId="37" w15:restartNumberingAfterBreak="0">
    <w:nsid w:val="6C781352"/>
    <w:multiLevelType w:val="multilevel"/>
    <w:tmpl w:val="8F2C0A84"/>
    <w:lvl w:ilvl="0">
      <w:start w:val="2"/>
      <w:numFmt w:val="bullet"/>
      <w:lvlText w:val="-"/>
      <w:lvlJc w:val="left"/>
      <w:pPr>
        <w:tabs>
          <w:tab w:val="num" w:pos="1356"/>
        </w:tabs>
        <w:ind w:left="1356" w:hanging="360"/>
      </w:pPr>
      <w:rPr>
        <w:rFonts w:ascii="Arial" w:eastAsia="MS Mincho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5167E6"/>
    <w:multiLevelType w:val="multilevel"/>
    <w:tmpl w:val="3FEC96FA"/>
    <w:lvl w:ilvl="0">
      <w:start w:val="1"/>
      <w:numFmt w:val="lowerRoman"/>
      <w:lvlText w:val="%1."/>
      <w:lvlJc w:val="left"/>
      <w:pPr>
        <w:tabs>
          <w:tab w:val="num" w:pos="1716"/>
        </w:tabs>
        <w:ind w:left="1716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D3315"/>
    <w:multiLevelType w:val="hybridMultilevel"/>
    <w:tmpl w:val="F30EFF0C"/>
    <w:lvl w:ilvl="0" w:tplc="7E96A8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8"/>
  </w:num>
  <w:num w:numId="4">
    <w:abstractNumId w:val="18"/>
  </w:num>
  <w:num w:numId="5">
    <w:abstractNumId w:val="36"/>
  </w:num>
  <w:num w:numId="6">
    <w:abstractNumId w:val="26"/>
  </w:num>
  <w:num w:numId="7">
    <w:abstractNumId w:val="35"/>
  </w:num>
  <w:num w:numId="8">
    <w:abstractNumId w:val="13"/>
  </w:num>
  <w:num w:numId="9">
    <w:abstractNumId w:val="27"/>
  </w:num>
  <w:num w:numId="10">
    <w:abstractNumId w:val="2"/>
  </w:num>
  <w:num w:numId="11">
    <w:abstractNumId w:val="16"/>
  </w:num>
  <w:num w:numId="12">
    <w:abstractNumId w:val="17"/>
  </w:num>
  <w:num w:numId="13">
    <w:abstractNumId w:val="14"/>
  </w:num>
  <w:num w:numId="14">
    <w:abstractNumId w:val="6"/>
  </w:num>
  <w:num w:numId="15">
    <w:abstractNumId w:val="0"/>
  </w:num>
  <w:num w:numId="16">
    <w:abstractNumId w:val="24"/>
  </w:num>
  <w:num w:numId="17">
    <w:abstractNumId w:val="34"/>
  </w:num>
  <w:num w:numId="18">
    <w:abstractNumId w:val="1"/>
  </w:num>
  <w:num w:numId="19">
    <w:abstractNumId w:val="5"/>
  </w:num>
  <w:num w:numId="20">
    <w:abstractNumId w:val="9"/>
  </w:num>
  <w:num w:numId="21">
    <w:abstractNumId w:val="11"/>
  </w:num>
  <w:num w:numId="22">
    <w:abstractNumId w:val="22"/>
  </w:num>
  <w:num w:numId="23">
    <w:abstractNumId w:val="37"/>
  </w:num>
  <w:num w:numId="24">
    <w:abstractNumId w:val="32"/>
  </w:num>
  <w:num w:numId="25">
    <w:abstractNumId w:val="30"/>
  </w:num>
  <w:num w:numId="26">
    <w:abstractNumId w:val="8"/>
  </w:num>
  <w:num w:numId="27">
    <w:abstractNumId w:val="19"/>
  </w:num>
  <w:num w:numId="28">
    <w:abstractNumId w:val="23"/>
  </w:num>
  <w:num w:numId="29">
    <w:abstractNumId w:val="20"/>
  </w:num>
  <w:num w:numId="30">
    <w:abstractNumId w:val="10"/>
  </w:num>
  <w:num w:numId="31">
    <w:abstractNumId w:val="28"/>
  </w:num>
  <w:num w:numId="32">
    <w:abstractNumId w:val="4"/>
  </w:num>
  <w:num w:numId="33">
    <w:abstractNumId w:val="7"/>
  </w:num>
  <w:num w:numId="34">
    <w:abstractNumId w:val="25"/>
  </w:num>
  <w:num w:numId="35">
    <w:abstractNumId w:val="21"/>
  </w:num>
  <w:num w:numId="36">
    <w:abstractNumId w:val="12"/>
  </w:num>
  <w:num w:numId="37">
    <w:abstractNumId w:val="3"/>
  </w:num>
  <w:num w:numId="38">
    <w:abstractNumId w:val="39"/>
  </w:num>
  <w:num w:numId="39">
    <w:abstractNumId w:val="31"/>
  </w:num>
  <w:num w:numId="40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y, Tony">
    <w15:presenceInfo w15:providerId="AD" w15:userId="S-1-5-21-1604022479-1280394770-1116685130-7569"/>
  </w15:person>
  <w15:person w15:author="Ueoka, Sayaka">
    <w15:presenceInfo w15:providerId="AD" w15:userId="S-1-5-21-1604022479-1280394770-1116685130-7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noPunctuationKerning/>
  <w:characterSpacingControl w:val="doNotCompress"/>
  <w:hdrShapeDefaults>
    <o:shapedefaults v:ext="edit" spidmax="205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6B"/>
    <w:rsid w:val="000029B7"/>
    <w:rsid w:val="00003FAB"/>
    <w:rsid w:val="00007352"/>
    <w:rsid w:val="00014468"/>
    <w:rsid w:val="00021D33"/>
    <w:rsid w:val="00030B3C"/>
    <w:rsid w:val="00031B2F"/>
    <w:rsid w:val="000401C9"/>
    <w:rsid w:val="000431D8"/>
    <w:rsid w:val="000459E5"/>
    <w:rsid w:val="00046CBC"/>
    <w:rsid w:val="000470F3"/>
    <w:rsid w:val="0005017C"/>
    <w:rsid w:val="00051C6D"/>
    <w:rsid w:val="00054BEE"/>
    <w:rsid w:val="00054F42"/>
    <w:rsid w:val="00055AD2"/>
    <w:rsid w:val="00062F0C"/>
    <w:rsid w:val="00064005"/>
    <w:rsid w:val="00064320"/>
    <w:rsid w:val="000716B8"/>
    <w:rsid w:val="00077B02"/>
    <w:rsid w:val="00081919"/>
    <w:rsid w:val="000822EF"/>
    <w:rsid w:val="0008469A"/>
    <w:rsid w:val="000940C6"/>
    <w:rsid w:val="000970B4"/>
    <w:rsid w:val="000A7470"/>
    <w:rsid w:val="000B5065"/>
    <w:rsid w:val="000B6D8A"/>
    <w:rsid w:val="000B7ACD"/>
    <w:rsid w:val="000C0380"/>
    <w:rsid w:val="000C13C8"/>
    <w:rsid w:val="000C5C52"/>
    <w:rsid w:val="000D245F"/>
    <w:rsid w:val="000D30DC"/>
    <w:rsid w:val="000D4BA8"/>
    <w:rsid w:val="000D572A"/>
    <w:rsid w:val="000E07C5"/>
    <w:rsid w:val="000E2291"/>
    <w:rsid w:val="000E4BCE"/>
    <w:rsid w:val="000E5D12"/>
    <w:rsid w:val="000E7158"/>
    <w:rsid w:val="000F08F6"/>
    <w:rsid w:val="000F4814"/>
    <w:rsid w:val="000F528B"/>
    <w:rsid w:val="000F547A"/>
    <w:rsid w:val="000F5C2F"/>
    <w:rsid w:val="00100485"/>
    <w:rsid w:val="00102C9E"/>
    <w:rsid w:val="001049A0"/>
    <w:rsid w:val="00104FD9"/>
    <w:rsid w:val="001104AD"/>
    <w:rsid w:val="0011694B"/>
    <w:rsid w:val="00122251"/>
    <w:rsid w:val="00123FEA"/>
    <w:rsid w:val="0012550F"/>
    <w:rsid w:val="001256E2"/>
    <w:rsid w:val="0013016A"/>
    <w:rsid w:val="00132CAE"/>
    <w:rsid w:val="00136FB2"/>
    <w:rsid w:val="00137273"/>
    <w:rsid w:val="00141F9D"/>
    <w:rsid w:val="00145776"/>
    <w:rsid w:val="00147278"/>
    <w:rsid w:val="00150AA7"/>
    <w:rsid w:val="001522FD"/>
    <w:rsid w:val="00155176"/>
    <w:rsid w:val="001552B0"/>
    <w:rsid w:val="001569A8"/>
    <w:rsid w:val="00156EA0"/>
    <w:rsid w:val="001570BC"/>
    <w:rsid w:val="001570C6"/>
    <w:rsid w:val="00157DCA"/>
    <w:rsid w:val="001629FE"/>
    <w:rsid w:val="00166F91"/>
    <w:rsid w:val="00170C6B"/>
    <w:rsid w:val="00172098"/>
    <w:rsid w:val="001734ED"/>
    <w:rsid w:val="00176676"/>
    <w:rsid w:val="001818EC"/>
    <w:rsid w:val="00182B2A"/>
    <w:rsid w:val="001831AD"/>
    <w:rsid w:val="0018751B"/>
    <w:rsid w:val="001902CF"/>
    <w:rsid w:val="001937A1"/>
    <w:rsid w:val="00194D0C"/>
    <w:rsid w:val="001970F9"/>
    <w:rsid w:val="001A5A92"/>
    <w:rsid w:val="001B0BE2"/>
    <w:rsid w:val="001B5F58"/>
    <w:rsid w:val="001B7528"/>
    <w:rsid w:val="001B7F38"/>
    <w:rsid w:val="001C0530"/>
    <w:rsid w:val="001C0B86"/>
    <w:rsid w:val="001C3E03"/>
    <w:rsid w:val="001D4DF8"/>
    <w:rsid w:val="001D6BF1"/>
    <w:rsid w:val="001D6D26"/>
    <w:rsid w:val="001E02B4"/>
    <w:rsid w:val="001E6FEB"/>
    <w:rsid w:val="001F132C"/>
    <w:rsid w:val="001F1343"/>
    <w:rsid w:val="001F45A6"/>
    <w:rsid w:val="001F50CF"/>
    <w:rsid w:val="001F76D5"/>
    <w:rsid w:val="00202786"/>
    <w:rsid w:val="0021030A"/>
    <w:rsid w:val="002148C7"/>
    <w:rsid w:val="002267A5"/>
    <w:rsid w:val="00227524"/>
    <w:rsid w:val="0023352E"/>
    <w:rsid w:val="00233ABA"/>
    <w:rsid w:val="00234A73"/>
    <w:rsid w:val="00236D30"/>
    <w:rsid w:val="00243A66"/>
    <w:rsid w:val="00247D8A"/>
    <w:rsid w:val="00247E75"/>
    <w:rsid w:val="00260B8B"/>
    <w:rsid w:val="00263AC0"/>
    <w:rsid w:val="00264782"/>
    <w:rsid w:val="00266006"/>
    <w:rsid w:val="0027576B"/>
    <w:rsid w:val="00281275"/>
    <w:rsid w:val="00296EB5"/>
    <w:rsid w:val="002A6022"/>
    <w:rsid w:val="002A7750"/>
    <w:rsid w:val="002B1C4C"/>
    <w:rsid w:val="002B2B33"/>
    <w:rsid w:val="002B443A"/>
    <w:rsid w:val="002B4B08"/>
    <w:rsid w:val="002B5F92"/>
    <w:rsid w:val="002B7572"/>
    <w:rsid w:val="002B7F4B"/>
    <w:rsid w:val="002D51E2"/>
    <w:rsid w:val="002D66D1"/>
    <w:rsid w:val="002E5018"/>
    <w:rsid w:val="002E69FA"/>
    <w:rsid w:val="002F01D9"/>
    <w:rsid w:val="002F5CE2"/>
    <w:rsid w:val="003119A1"/>
    <w:rsid w:val="0033430F"/>
    <w:rsid w:val="00337C51"/>
    <w:rsid w:val="00344EC1"/>
    <w:rsid w:val="00345B3B"/>
    <w:rsid w:val="00352E7C"/>
    <w:rsid w:val="00355D1E"/>
    <w:rsid w:val="00356519"/>
    <w:rsid w:val="00356BA2"/>
    <w:rsid w:val="0035726B"/>
    <w:rsid w:val="00367195"/>
    <w:rsid w:val="00367750"/>
    <w:rsid w:val="003713E4"/>
    <w:rsid w:val="00372F0A"/>
    <w:rsid w:val="0037409A"/>
    <w:rsid w:val="0037631E"/>
    <w:rsid w:val="0038365E"/>
    <w:rsid w:val="00386574"/>
    <w:rsid w:val="00386F2F"/>
    <w:rsid w:val="00387D31"/>
    <w:rsid w:val="00391A53"/>
    <w:rsid w:val="00392300"/>
    <w:rsid w:val="003A618F"/>
    <w:rsid w:val="003A6C2A"/>
    <w:rsid w:val="003A6EB0"/>
    <w:rsid w:val="003B1A51"/>
    <w:rsid w:val="003B2C18"/>
    <w:rsid w:val="003B3CCE"/>
    <w:rsid w:val="003B5658"/>
    <w:rsid w:val="003B7373"/>
    <w:rsid w:val="003C1535"/>
    <w:rsid w:val="003C295F"/>
    <w:rsid w:val="003C33F1"/>
    <w:rsid w:val="003C6E8A"/>
    <w:rsid w:val="003C6FFA"/>
    <w:rsid w:val="003D0BD4"/>
    <w:rsid w:val="003E3FDA"/>
    <w:rsid w:val="003F1F98"/>
    <w:rsid w:val="003F3DA7"/>
    <w:rsid w:val="003F7256"/>
    <w:rsid w:val="003F7858"/>
    <w:rsid w:val="0040133D"/>
    <w:rsid w:val="00404126"/>
    <w:rsid w:val="0041125E"/>
    <w:rsid w:val="00411850"/>
    <w:rsid w:val="00413073"/>
    <w:rsid w:val="0041323F"/>
    <w:rsid w:val="004146AD"/>
    <w:rsid w:val="00414CFD"/>
    <w:rsid w:val="00414D63"/>
    <w:rsid w:val="00416A33"/>
    <w:rsid w:val="00424C79"/>
    <w:rsid w:val="0043127D"/>
    <w:rsid w:val="00432B26"/>
    <w:rsid w:val="00433BA9"/>
    <w:rsid w:val="0043527D"/>
    <w:rsid w:val="004373CF"/>
    <w:rsid w:val="0044603D"/>
    <w:rsid w:val="00446407"/>
    <w:rsid w:val="00450B46"/>
    <w:rsid w:val="0045382C"/>
    <w:rsid w:val="00457319"/>
    <w:rsid w:val="00462595"/>
    <w:rsid w:val="00465761"/>
    <w:rsid w:val="004727B9"/>
    <w:rsid w:val="00475589"/>
    <w:rsid w:val="00475596"/>
    <w:rsid w:val="004818B2"/>
    <w:rsid w:val="0048777D"/>
    <w:rsid w:val="00487FEE"/>
    <w:rsid w:val="00496AAC"/>
    <w:rsid w:val="004A386B"/>
    <w:rsid w:val="004A6396"/>
    <w:rsid w:val="004C036A"/>
    <w:rsid w:val="004D2578"/>
    <w:rsid w:val="004E197D"/>
    <w:rsid w:val="004E60FB"/>
    <w:rsid w:val="004E688B"/>
    <w:rsid w:val="004E6FF7"/>
    <w:rsid w:val="004E7B99"/>
    <w:rsid w:val="0050061E"/>
    <w:rsid w:val="0050148C"/>
    <w:rsid w:val="00502452"/>
    <w:rsid w:val="005030A5"/>
    <w:rsid w:val="00506941"/>
    <w:rsid w:val="0050742B"/>
    <w:rsid w:val="0051485D"/>
    <w:rsid w:val="0051553F"/>
    <w:rsid w:val="00517395"/>
    <w:rsid w:val="005216BD"/>
    <w:rsid w:val="005237FC"/>
    <w:rsid w:val="00531B5F"/>
    <w:rsid w:val="005344E3"/>
    <w:rsid w:val="005346FE"/>
    <w:rsid w:val="00537CEC"/>
    <w:rsid w:val="00540EB6"/>
    <w:rsid w:val="00542C16"/>
    <w:rsid w:val="00543F7D"/>
    <w:rsid w:val="00545235"/>
    <w:rsid w:val="005470D2"/>
    <w:rsid w:val="0054764A"/>
    <w:rsid w:val="00553B7B"/>
    <w:rsid w:val="005544BB"/>
    <w:rsid w:val="00554B16"/>
    <w:rsid w:val="00560C29"/>
    <w:rsid w:val="005616C1"/>
    <w:rsid w:val="00570237"/>
    <w:rsid w:val="00571301"/>
    <w:rsid w:val="00575157"/>
    <w:rsid w:val="005763D7"/>
    <w:rsid w:val="005763F0"/>
    <w:rsid w:val="00582FE2"/>
    <w:rsid w:val="005838C0"/>
    <w:rsid w:val="0059714C"/>
    <w:rsid w:val="005A78AA"/>
    <w:rsid w:val="005B1276"/>
    <w:rsid w:val="005B1DC8"/>
    <w:rsid w:val="005C11E4"/>
    <w:rsid w:val="005C2DE8"/>
    <w:rsid w:val="005C34E1"/>
    <w:rsid w:val="005D0851"/>
    <w:rsid w:val="005D2764"/>
    <w:rsid w:val="005D2D5E"/>
    <w:rsid w:val="005D6487"/>
    <w:rsid w:val="005E0B06"/>
    <w:rsid w:val="005E15D2"/>
    <w:rsid w:val="005F3AE2"/>
    <w:rsid w:val="005F7473"/>
    <w:rsid w:val="005F7872"/>
    <w:rsid w:val="00601D83"/>
    <w:rsid w:val="0061279B"/>
    <w:rsid w:val="00612FB7"/>
    <w:rsid w:val="006216DD"/>
    <w:rsid w:val="006224BC"/>
    <w:rsid w:val="00622A02"/>
    <w:rsid w:val="00625792"/>
    <w:rsid w:val="00633DA2"/>
    <w:rsid w:val="00640D62"/>
    <w:rsid w:val="00646E4D"/>
    <w:rsid w:val="00652B79"/>
    <w:rsid w:val="00655B84"/>
    <w:rsid w:val="00661A83"/>
    <w:rsid w:val="006710AC"/>
    <w:rsid w:val="006712F4"/>
    <w:rsid w:val="006802DA"/>
    <w:rsid w:val="006819A7"/>
    <w:rsid w:val="006839FA"/>
    <w:rsid w:val="00685CE3"/>
    <w:rsid w:val="006864C0"/>
    <w:rsid w:val="006904FE"/>
    <w:rsid w:val="006922F1"/>
    <w:rsid w:val="00696DE5"/>
    <w:rsid w:val="00697A73"/>
    <w:rsid w:val="006A130F"/>
    <w:rsid w:val="006A2368"/>
    <w:rsid w:val="006A3665"/>
    <w:rsid w:val="006A3980"/>
    <w:rsid w:val="006A47BA"/>
    <w:rsid w:val="006A5993"/>
    <w:rsid w:val="006B1631"/>
    <w:rsid w:val="006B5DC4"/>
    <w:rsid w:val="006B5E0B"/>
    <w:rsid w:val="006C0CD8"/>
    <w:rsid w:val="006C1438"/>
    <w:rsid w:val="006D1BEB"/>
    <w:rsid w:val="006D224F"/>
    <w:rsid w:val="006E7585"/>
    <w:rsid w:val="006E7DDA"/>
    <w:rsid w:val="006F45BC"/>
    <w:rsid w:val="006F5267"/>
    <w:rsid w:val="006F7944"/>
    <w:rsid w:val="00712942"/>
    <w:rsid w:val="00712EF6"/>
    <w:rsid w:val="007162E3"/>
    <w:rsid w:val="0071695E"/>
    <w:rsid w:val="00717D36"/>
    <w:rsid w:val="00723FB1"/>
    <w:rsid w:val="00732959"/>
    <w:rsid w:val="007424E7"/>
    <w:rsid w:val="00743D05"/>
    <w:rsid w:val="0074554B"/>
    <w:rsid w:val="00754971"/>
    <w:rsid w:val="00756FE3"/>
    <w:rsid w:val="00762C4C"/>
    <w:rsid w:val="00770AB3"/>
    <w:rsid w:val="00771A10"/>
    <w:rsid w:val="00771CEC"/>
    <w:rsid w:val="00772937"/>
    <w:rsid w:val="007768F2"/>
    <w:rsid w:val="00780E62"/>
    <w:rsid w:val="00781EE7"/>
    <w:rsid w:val="0079541D"/>
    <w:rsid w:val="007A1C1D"/>
    <w:rsid w:val="007A42CF"/>
    <w:rsid w:val="007A4BAF"/>
    <w:rsid w:val="007A6312"/>
    <w:rsid w:val="007B0BC6"/>
    <w:rsid w:val="007B14CF"/>
    <w:rsid w:val="007C400B"/>
    <w:rsid w:val="007D0FBD"/>
    <w:rsid w:val="007D47DB"/>
    <w:rsid w:val="007D5EBB"/>
    <w:rsid w:val="007D6E3A"/>
    <w:rsid w:val="007E4611"/>
    <w:rsid w:val="007E63BC"/>
    <w:rsid w:val="007F0250"/>
    <w:rsid w:val="007F75FC"/>
    <w:rsid w:val="00802CD7"/>
    <w:rsid w:val="00805BD5"/>
    <w:rsid w:val="00813BE5"/>
    <w:rsid w:val="00816552"/>
    <w:rsid w:val="00817D09"/>
    <w:rsid w:val="008244A7"/>
    <w:rsid w:val="008244F6"/>
    <w:rsid w:val="00827A15"/>
    <w:rsid w:val="00827B2C"/>
    <w:rsid w:val="00833CB1"/>
    <w:rsid w:val="00833E5B"/>
    <w:rsid w:val="00834FE3"/>
    <w:rsid w:val="00840F64"/>
    <w:rsid w:val="0084245B"/>
    <w:rsid w:val="00845189"/>
    <w:rsid w:val="008468EF"/>
    <w:rsid w:val="00847DCC"/>
    <w:rsid w:val="0085219D"/>
    <w:rsid w:val="008540A4"/>
    <w:rsid w:val="00854348"/>
    <w:rsid w:val="0085634F"/>
    <w:rsid w:val="008568EB"/>
    <w:rsid w:val="00856C53"/>
    <w:rsid w:val="00860898"/>
    <w:rsid w:val="008675F0"/>
    <w:rsid w:val="00870EE6"/>
    <w:rsid w:val="00876D5D"/>
    <w:rsid w:val="00876DF6"/>
    <w:rsid w:val="008777F8"/>
    <w:rsid w:val="00877E54"/>
    <w:rsid w:val="00884F8D"/>
    <w:rsid w:val="00892FE2"/>
    <w:rsid w:val="0089391A"/>
    <w:rsid w:val="00894B7D"/>
    <w:rsid w:val="00895BAF"/>
    <w:rsid w:val="008A44F0"/>
    <w:rsid w:val="008B518C"/>
    <w:rsid w:val="008B729E"/>
    <w:rsid w:val="008B7814"/>
    <w:rsid w:val="008C0118"/>
    <w:rsid w:val="008C192F"/>
    <w:rsid w:val="008C4842"/>
    <w:rsid w:val="008C7267"/>
    <w:rsid w:val="008D1D3D"/>
    <w:rsid w:val="008D3399"/>
    <w:rsid w:val="008D3E24"/>
    <w:rsid w:val="008E085A"/>
    <w:rsid w:val="008E52CC"/>
    <w:rsid w:val="008F47E6"/>
    <w:rsid w:val="008F48F6"/>
    <w:rsid w:val="008F5E40"/>
    <w:rsid w:val="00901D4B"/>
    <w:rsid w:val="0090263A"/>
    <w:rsid w:val="00903B0C"/>
    <w:rsid w:val="00912544"/>
    <w:rsid w:val="009134DB"/>
    <w:rsid w:val="00914250"/>
    <w:rsid w:val="0091525B"/>
    <w:rsid w:val="00915AC4"/>
    <w:rsid w:val="009238AD"/>
    <w:rsid w:val="00926893"/>
    <w:rsid w:val="009278C6"/>
    <w:rsid w:val="00933A6E"/>
    <w:rsid w:val="00944827"/>
    <w:rsid w:val="00950CDC"/>
    <w:rsid w:val="00955366"/>
    <w:rsid w:val="00956E73"/>
    <w:rsid w:val="00964D27"/>
    <w:rsid w:val="00975B79"/>
    <w:rsid w:val="0097624C"/>
    <w:rsid w:val="00976413"/>
    <w:rsid w:val="009808FF"/>
    <w:rsid w:val="0098254D"/>
    <w:rsid w:val="009877F5"/>
    <w:rsid w:val="009910D7"/>
    <w:rsid w:val="00992F75"/>
    <w:rsid w:val="00995BE9"/>
    <w:rsid w:val="009A6772"/>
    <w:rsid w:val="009A67C1"/>
    <w:rsid w:val="009B254B"/>
    <w:rsid w:val="009B3F26"/>
    <w:rsid w:val="009B4856"/>
    <w:rsid w:val="009B6C83"/>
    <w:rsid w:val="009B728B"/>
    <w:rsid w:val="009B7E8F"/>
    <w:rsid w:val="009C0963"/>
    <w:rsid w:val="009C62A9"/>
    <w:rsid w:val="009D2E92"/>
    <w:rsid w:val="009D4583"/>
    <w:rsid w:val="009E24B4"/>
    <w:rsid w:val="009E740B"/>
    <w:rsid w:val="009E7AA8"/>
    <w:rsid w:val="009F042A"/>
    <w:rsid w:val="009F4C73"/>
    <w:rsid w:val="00A03585"/>
    <w:rsid w:val="00A03C10"/>
    <w:rsid w:val="00A07721"/>
    <w:rsid w:val="00A07E33"/>
    <w:rsid w:val="00A11BCA"/>
    <w:rsid w:val="00A1354A"/>
    <w:rsid w:val="00A13EF0"/>
    <w:rsid w:val="00A15C65"/>
    <w:rsid w:val="00A226F9"/>
    <w:rsid w:val="00A277ED"/>
    <w:rsid w:val="00A3026E"/>
    <w:rsid w:val="00A30EFD"/>
    <w:rsid w:val="00A310C2"/>
    <w:rsid w:val="00A328C3"/>
    <w:rsid w:val="00A32DDC"/>
    <w:rsid w:val="00A3367C"/>
    <w:rsid w:val="00A3399D"/>
    <w:rsid w:val="00A4280C"/>
    <w:rsid w:val="00A46395"/>
    <w:rsid w:val="00A46C56"/>
    <w:rsid w:val="00A50066"/>
    <w:rsid w:val="00A50AF4"/>
    <w:rsid w:val="00A53EFD"/>
    <w:rsid w:val="00A55994"/>
    <w:rsid w:val="00A567BB"/>
    <w:rsid w:val="00A61568"/>
    <w:rsid w:val="00A62FF4"/>
    <w:rsid w:val="00A63855"/>
    <w:rsid w:val="00A63E62"/>
    <w:rsid w:val="00A64E15"/>
    <w:rsid w:val="00A70F20"/>
    <w:rsid w:val="00A76D65"/>
    <w:rsid w:val="00A817EE"/>
    <w:rsid w:val="00A84EBC"/>
    <w:rsid w:val="00A864FA"/>
    <w:rsid w:val="00AB0F40"/>
    <w:rsid w:val="00AB25BB"/>
    <w:rsid w:val="00AB2A56"/>
    <w:rsid w:val="00AB3D6C"/>
    <w:rsid w:val="00AB5AC6"/>
    <w:rsid w:val="00AB75DB"/>
    <w:rsid w:val="00AC0FB4"/>
    <w:rsid w:val="00AC4B97"/>
    <w:rsid w:val="00AC753A"/>
    <w:rsid w:val="00AE0F39"/>
    <w:rsid w:val="00AE2A10"/>
    <w:rsid w:val="00AE2BC0"/>
    <w:rsid w:val="00AE5D3D"/>
    <w:rsid w:val="00AE78E5"/>
    <w:rsid w:val="00AF26F7"/>
    <w:rsid w:val="00AF3CED"/>
    <w:rsid w:val="00AF623F"/>
    <w:rsid w:val="00AF77F9"/>
    <w:rsid w:val="00B037C0"/>
    <w:rsid w:val="00B127E5"/>
    <w:rsid w:val="00B14477"/>
    <w:rsid w:val="00B15A62"/>
    <w:rsid w:val="00B164E8"/>
    <w:rsid w:val="00B30DD1"/>
    <w:rsid w:val="00B31D55"/>
    <w:rsid w:val="00B32677"/>
    <w:rsid w:val="00B364BB"/>
    <w:rsid w:val="00B376C8"/>
    <w:rsid w:val="00B419B0"/>
    <w:rsid w:val="00B44271"/>
    <w:rsid w:val="00B46E0B"/>
    <w:rsid w:val="00B561C4"/>
    <w:rsid w:val="00B56E8E"/>
    <w:rsid w:val="00B57F84"/>
    <w:rsid w:val="00B61EEE"/>
    <w:rsid w:val="00B67D8D"/>
    <w:rsid w:val="00B751C4"/>
    <w:rsid w:val="00B7752E"/>
    <w:rsid w:val="00B8144A"/>
    <w:rsid w:val="00B873D7"/>
    <w:rsid w:val="00B91B59"/>
    <w:rsid w:val="00B95AA1"/>
    <w:rsid w:val="00B96999"/>
    <w:rsid w:val="00BA1AFB"/>
    <w:rsid w:val="00BA2204"/>
    <w:rsid w:val="00BA2D22"/>
    <w:rsid w:val="00BB1121"/>
    <w:rsid w:val="00BB1D7D"/>
    <w:rsid w:val="00BB2605"/>
    <w:rsid w:val="00BB2678"/>
    <w:rsid w:val="00BB4714"/>
    <w:rsid w:val="00BB7148"/>
    <w:rsid w:val="00BC2026"/>
    <w:rsid w:val="00BC3BEB"/>
    <w:rsid w:val="00BC517D"/>
    <w:rsid w:val="00BC788B"/>
    <w:rsid w:val="00BD2698"/>
    <w:rsid w:val="00BD4E1D"/>
    <w:rsid w:val="00BD6F83"/>
    <w:rsid w:val="00BD7BAD"/>
    <w:rsid w:val="00BE05CE"/>
    <w:rsid w:val="00BE0818"/>
    <w:rsid w:val="00BE304B"/>
    <w:rsid w:val="00BE44C7"/>
    <w:rsid w:val="00BE4597"/>
    <w:rsid w:val="00BE7622"/>
    <w:rsid w:val="00BF36FC"/>
    <w:rsid w:val="00BF4736"/>
    <w:rsid w:val="00BF4B0C"/>
    <w:rsid w:val="00BF7C6D"/>
    <w:rsid w:val="00C025C8"/>
    <w:rsid w:val="00C05B71"/>
    <w:rsid w:val="00C07C44"/>
    <w:rsid w:val="00C1045D"/>
    <w:rsid w:val="00C14D3E"/>
    <w:rsid w:val="00C14E9E"/>
    <w:rsid w:val="00C15926"/>
    <w:rsid w:val="00C23826"/>
    <w:rsid w:val="00C24F27"/>
    <w:rsid w:val="00C27DA3"/>
    <w:rsid w:val="00C31A5D"/>
    <w:rsid w:val="00C36F88"/>
    <w:rsid w:val="00C4203F"/>
    <w:rsid w:val="00C43524"/>
    <w:rsid w:val="00C53705"/>
    <w:rsid w:val="00C53AC8"/>
    <w:rsid w:val="00C54816"/>
    <w:rsid w:val="00C57B80"/>
    <w:rsid w:val="00C6145A"/>
    <w:rsid w:val="00C63F87"/>
    <w:rsid w:val="00C6651E"/>
    <w:rsid w:val="00C70620"/>
    <w:rsid w:val="00C747BF"/>
    <w:rsid w:val="00C81E1D"/>
    <w:rsid w:val="00C83BFE"/>
    <w:rsid w:val="00CA0781"/>
    <w:rsid w:val="00CA146E"/>
    <w:rsid w:val="00CA550F"/>
    <w:rsid w:val="00CA570D"/>
    <w:rsid w:val="00CA573E"/>
    <w:rsid w:val="00CA7061"/>
    <w:rsid w:val="00CB1606"/>
    <w:rsid w:val="00CB2D7E"/>
    <w:rsid w:val="00CC6444"/>
    <w:rsid w:val="00CC7A45"/>
    <w:rsid w:val="00CD32B2"/>
    <w:rsid w:val="00CD45DE"/>
    <w:rsid w:val="00CD45E5"/>
    <w:rsid w:val="00CD5CA9"/>
    <w:rsid w:val="00CD5F37"/>
    <w:rsid w:val="00CD7A63"/>
    <w:rsid w:val="00CD7EDC"/>
    <w:rsid w:val="00CE0B19"/>
    <w:rsid w:val="00CE1141"/>
    <w:rsid w:val="00CE1148"/>
    <w:rsid w:val="00CE1E34"/>
    <w:rsid w:val="00CE78BA"/>
    <w:rsid w:val="00CF5AA2"/>
    <w:rsid w:val="00D004DD"/>
    <w:rsid w:val="00D00A29"/>
    <w:rsid w:val="00D03562"/>
    <w:rsid w:val="00D06890"/>
    <w:rsid w:val="00D07FE2"/>
    <w:rsid w:val="00D11503"/>
    <w:rsid w:val="00D12460"/>
    <w:rsid w:val="00D228C0"/>
    <w:rsid w:val="00D2443B"/>
    <w:rsid w:val="00D31522"/>
    <w:rsid w:val="00D40E92"/>
    <w:rsid w:val="00D413D3"/>
    <w:rsid w:val="00D41A49"/>
    <w:rsid w:val="00D53A17"/>
    <w:rsid w:val="00D57A89"/>
    <w:rsid w:val="00D63C2E"/>
    <w:rsid w:val="00D6528C"/>
    <w:rsid w:val="00D657AC"/>
    <w:rsid w:val="00D75FFB"/>
    <w:rsid w:val="00D77771"/>
    <w:rsid w:val="00D81720"/>
    <w:rsid w:val="00D827E4"/>
    <w:rsid w:val="00D843A0"/>
    <w:rsid w:val="00D91628"/>
    <w:rsid w:val="00DA1373"/>
    <w:rsid w:val="00DA311F"/>
    <w:rsid w:val="00DA495C"/>
    <w:rsid w:val="00DA5165"/>
    <w:rsid w:val="00DB068C"/>
    <w:rsid w:val="00DB6635"/>
    <w:rsid w:val="00DC374F"/>
    <w:rsid w:val="00DC5807"/>
    <w:rsid w:val="00DC7D5B"/>
    <w:rsid w:val="00DD3C19"/>
    <w:rsid w:val="00DD6347"/>
    <w:rsid w:val="00DE1D98"/>
    <w:rsid w:val="00DE1EC8"/>
    <w:rsid w:val="00DE5DE5"/>
    <w:rsid w:val="00DE6132"/>
    <w:rsid w:val="00DF096F"/>
    <w:rsid w:val="00DF11B1"/>
    <w:rsid w:val="00DF5DC0"/>
    <w:rsid w:val="00DF7F37"/>
    <w:rsid w:val="00E0501A"/>
    <w:rsid w:val="00E051B2"/>
    <w:rsid w:val="00E07FE9"/>
    <w:rsid w:val="00E10641"/>
    <w:rsid w:val="00E10EE0"/>
    <w:rsid w:val="00E21E45"/>
    <w:rsid w:val="00E245D7"/>
    <w:rsid w:val="00E247C2"/>
    <w:rsid w:val="00E27C3F"/>
    <w:rsid w:val="00E30475"/>
    <w:rsid w:val="00E32A55"/>
    <w:rsid w:val="00E3602E"/>
    <w:rsid w:val="00E366A8"/>
    <w:rsid w:val="00E41848"/>
    <w:rsid w:val="00E460BC"/>
    <w:rsid w:val="00E526E2"/>
    <w:rsid w:val="00E53746"/>
    <w:rsid w:val="00E60083"/>
    <w:rsid w:val="00E62658"/>
    <w:rsid w:val="00E6275B"/>
    <w:rsid w:val="00E62A40"/>
    <w:rsid w:val="00E62D67"/>
    <w:rsid w:val="00E638C4"/>
    <w:rsid w:val="00E666ED"/>
    <w:rsid w:val="00E67751"/>
    <w:rsid w:val="00E935E9"/>
    <w:rsid w:val="00EA1B02"/>
    <w:rsid w:val="00EA7466"/>
    <w:rsid w:val="00EB0E6D"/>
    <w:rsid w:val="00EB1EDB"/>
    <w:rsid w:val="00EB3DDA"/>
    <w:rsid w:val="00EB496C"/>
    <w:rsid w:val="00EB6AE0"/>
    <w:rsid w:val="00EB7458"/>
    <w:rsid w:val="00EC3F84"/>
    <w:rsid w:val="00ED07E3"/>
    <w:rsid w:val="00ED7493"/>
    <w:rsid w:val="00EE2932"/>
    <w:rsid w:val="00EF1495"/>
    <w:rsid w:val="00EF1814"/>
    <w:rsid w:val="00EF355E"/>
    <w:rsid w:val="00EF4FF2"/>
    <w:rsid w:val="00EF6D08"/>
    <w:rsid w:val="00F01169"/>
    <w:rsid w:val="00F01260"/>
    <w:rsid w:val="00F06B10"/>
    <w:rsid w:val="00F07D31"/>
    <w:rsid w:val="00F13648"/>
    <w:rsid w:val="00F14426"/>
    <w:rsid w:val="00F159AB"/>
    <w:rsid w:val="00F16195"/>
    <w:rsid w:val="00F17963"/>
    <w:rsid w:val="00F2245A"/>
    <w:rsid w:val="00F2640E"/>
    <w:rsid w:val="00F27B09"/>
    <w:rsid w:val="00F3094F"/>
    <w:rsid w:val="00F30AAE"/>
    <w:rsid w:val="00F328EA"/>
    <w:rsid w:val="00F334E8"/>
    <w:rsid w:val="00F4799E"/>
    <w:rsid w:val="00F507C2"/>
    <w:rsid w:val="00F517DF"/>
    <w:rsid w:val="00F56AD0"/>
    <w:rsid w:val="00F57858"/>
    <w:rsid w:val="00F614CC"/>
    <w:rsid w:val="00F63933"/>
    <w:rsid w:val="00F65BEE"/>
    <w:rsid w:val="00F73B7D"/>
    <w:rsid w:val="00F7528E"/>
    <w:rsid w:val="00F81C6E"/>
    <w:rsid w:val="00FA04CB"/>
    <w:rsid w:val="00FA1E5C"/>
    <w:rsid w:val="00FA4F92"/>
    <w:rsid w:val="00FA5A4C"/>
    <w:rsid w:val="00FA611A"/>
    <w:rsid w:val="00FB1AA6"/>
    <w:rsid w:val="00FB1EDF"/>
    <w:rsid w:val="00FC221D"/>
    <w:rsid w:val="00FC6BC0"/>
    <w:rsid w:val="00FC7988"/>
    <w:rsid w:val="00FD1849"/>
    <w:rsid w:val="00FD6F59"/>
    <w:rsid w:val="00FE0848"/>
    <w:rsid w:val="00FE1A63"/>
    <w:rsid w:val="00FE3515"/>
    <w:rsid w:val="00FE3BC1"/>
    <w:rsid w:val="00F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4">
      <v:textbox inset="5.85pt,.7pt,5.85pt,.7pt"/>
    </o:shapedefaults>
    <o:shapelayout v:ext="edit">
      <o:idmap v:ext="edit" data="1"/>
      <o:rules v:ext="edit">
        <o:r id="V:Rule2" type="connector" idref="#_x0000_s1099"/>
      </o:rules>
    </o:shapelayout>
  </w:shapeDefaults>
  <w:decimalSymbol w:val="."/>
  <w:listSeparator w:val=","/>
  <w14:docId w14:val="7F20009B"/>
  <w15:chartTrackingRefBased/>
  <w15:docId w15:val="{D1AB3D10-B6A6-4613-A401-52A7B243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D3D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D11503"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autoRedefine/>
    <w:qFormat/>
    <w:rsid w:val="00D11503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7D47D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A310C2"/>
    <w:pPr>
      <w:spacing w:before="240" w:after="60"/>
      <w:outlineLvl w:val="6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27C3F"/>
    <w:rPr>
      <w:color w:val="0000FF"/>
      <w:u w:val="single"/>
    </w:rPr>
  </w:style>
  <w:style w:type="table" w:styleId="TableGrid">
    <w:name w:val="Table Grid"/>
    <w:basedOn w:val="TableNormal"/>
    <w:rsid w:val="00712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570237"/>
    <w:rPr>
      <w:b/>
      <w:bCs/>
    </w:rPr>
  </w:style>
  <w:style w:type="paragraph" w:customStyle="1" w:styleId="SectionHeaderSFDC">
    <w:name w:val="Section Header SFDC"/>
    <w:basedOn w:val="Normal"/>
    <w:next w:val="BodyText"/>
    <w:rsid w:val="004818B2"/>
    <w:pPr>
      <w:keepNext/>
      <w:spacing w:before="360" w:after="240"/>
      <w:ind w:left="-720"/>
      <w:outlineLvl w:val="0"/>
    </w:pPr>
    <w:rPr>
      <w:rFonts w:ascii="Arial" w:eastAsia="Times New Roman" w:hAnsi="Arial" w:cs="Arial"/>
      <w:b/>
      <w:color w:val="808080"/>
      <w:sz w:val="36"/>
      <w:lang w:eastAsia="en-US"/>
    </w:rPr>
  </w:style>
  <w:style w:type="paragraph" w:styleId="BodyText">
    <w:name w:val="Body Text"/>
    <w:basedOn w:val="Normal"/>
    <w:link w:val="BodyTextChar"/>
    <w:rsid w:val="004818B2"/>
    <w:pPr>
      <w:spacing w:after="120"/>
    </w:pPr>
    <w:rPr>
      <w:rFonts w:ascii="Arial" w:hAnsi="Arial"/>
      <w:sz w:val="22"/>
    </w:rPr>
  </w:style>
  <w:style w:type="character" w:customStyle="1" w:styleId="BodyTextChar">
    <w:name w:val="Body Text Char"/>
    <w:link w:val="BodyText"/>
    <w:rsid w:val="004818B2"/>
    <w:rPr>
      <w:rFonts w:ascii="Arial" w:eastAsia="MS Mincho" w:hAnsi="Arial"/>
      <w:sz w:val="22"/>
      <w:szCs w:val="24"/>
      <w:lang w:val="en-US" w:eastAsia="ja-JP" w:bidi="ar-SA"/>
    </w:rPr>
  </w:style>
  <w:style w:type="paragraph" w:styleId="FootnoteText">
    <w:name w:val="footnote text"/>
    <w:basedOn w:val="Normal"/>
    <w:semiHidden/>
    <w:rsid w:val="004818B2"/>
    <w:rPr>
      <w:rFonts w:ascii="Arial" w:eastAsia="Times New Roman" w:hAnsi="Arial"/>
      <w:sz w:val="20"/>
      <w:szCs w:val="20"/>
      <w:lang w:eastAsia="en-US"/>
    </w:rPr>
  </w:style>
  <w:style w:type="character" w:styleId="FootnoteReference">
    <w:name w:val="footnote reference"/>
    <w:semiHidden/>
    <w:rsid w:val="004818B2"/>
    <w:rPr>
      <w:vertAlign w:val="superscript"/>
    </w:rPr>
  </w:style>
  <w:style w:type="paragraph" w:customStyle="1" w:styleId="Pa0">
    <w:name w:val="Pa0"/>
    <w:basedOn w:val="Normal"/>
    <w:next w:val="Normal"/>
    <w:rsid w:val="00AE78E5"/>
    <w:pPr>
      <w:autoSpaceDE w:val="0"/>
      <w:autoSpaceDN w:val="0"/>
      <w:adjustRightInd w:val="0"/>
      <w:spacing w:line="241" w:lineRule="atLeast"/>
    </w:pPr>
    <w:rPr>
      <w:rFonts w:eastAsia="Times New Roman"/>
      <w:lang w:eastAsia="en-US"/>
    </w:rPr>
  </w:style>
  <w:style w:type="character" w:customStyle="1" w:styleId="A1">
    <w:name w:val="A1"/>
    <w:rsid w:val="00AE78E5"/>
    <w:rPr>
      <w:b/>
      <w:bCs/>
      <w:color w:val="000000"/>
      <w:sz w:val="54"/>
      <w:szCs w:val="54"/>
    </w:rPr>
  </w:style>
  <w:style w:type="paragraph" w:customStyle="1" w:styleId="Pa3">
    <w:name w:val="Pa3"/>
    <w:basedOn w:val="Normal"/>
    <w:next w:val="Normal"/>
    <w:rsid w:val="00AE78E5"/>
    <w:pPr>
      <w:autoSpaceDE w:val="0"/>
      <w:autoSpaceDN w:val="0"/>
      <w:adjustRightInd w:val="0"/>
      <w:spacing w:line="241" w:lineRule="atLeast"/>
    </w:pPr>
    <w:rPr>
      <w:rFonts w:eastAsia="Times New Roman"/>
      <w:lang w:eastAsia="en-US"/>
    </w:rPr>
  </w:style>
  <w:style w:type="character" w:customStyle="1" w:styleId="A7">
    <w:name w:val="A7"/>
    <w:rsid w:val="00AE78E5"/>
    <w:rPr>
      <w:b/>
      <w:bCs/>
      <w:color w:val="000000"/>
      <w:sz w:val="26"/>
      <w:szCs w:val="26"/>
    </w:rPr>
  </w:style>
  <w:style w:type="character" w:customStyle="1" w:styleId="A8">
    <w:name w:val="A8"/>
    <w:rsid w:val="00AE78E5"/>
    <w:rPr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rsid w:val="00E304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0475"/>
  </w:style>
  <w:style w:type="paragraph" w:styleId="TOC1">
    <w:name w:val="toc 1"/>
    <w:basedOn w:val="Normal"/>
    <w:next w:val="Normal"/>
    <w:autoRedefine/>
    <w:uiPriority w:val="39"/>
    <w:qFormat/>
    <w:rsid w:val="00DD6347"/>
    <w:pPr>
      <w:tabs>
        <w:tab w:val="right" w:leader="dot" w:pos="8630"/>
      </w:tabs>
      <w:jc w:val="center"/>
      <w:pPrChange w:id="0" w:author="Ly, Tony" w:date="2015-02-20T15:15:00Z">
        <w:pPr>
          <w:tabs>
            <w:tab w:val="right" w:leader="dot" w:pos="8630"/>
          </w:tabs>
          <w:jc w:val="center"/>
        </w:pPr>
      </w:pPrChange>
    </w:pPr>
    <w:rPr>
      <w:rFonts w:ascii="Arial" w:hAnsi="Arial"/>
      <w:i/>
      <w:sz w:val="28"/>
      <w:rPrChange w:id="0" w:author="Ly, Tony" w:date="2015-02-20T15:15:00Z">
        <w:rPr>
          <w:rFonts w:ascii="Arial" w:eastAsia="MS Mincho" w:hAnsi="Arial"/>
          <w:i/>
          <w:sz w:val="28"/>
          <w:szCs w:val="24"/>
          <w:lang w:val="en-US" w:eastAsia="ja-JP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semiHidden/>
    <w:qFormat/>
    <w:rsid w:val="00BB4714"/>
    <w:pPr>
      <w:ind w:left="240"/>
    </w:pPr>
    <w:rPr>
      <w:rFonts w:ascii="Arial" w:hAnsi="Arial"/>
    </w:rPr>
  </w:style>
  <w:style w:type="paragraph" w:styleId="Header">
    <w:name w:val="header"/>
    <w:basedOn w:val="Normal"/>
    <w:rsid w:val="005616C1"/>
    <w:pPr>
      <w:tabs>
        <w:tab w:val="center" w:pos="4320"/>
        <w:tab w:val="right" w:pos="8640"/>
      </w:tabs>
    </w:pPr>
  </w:style>
  <w:style w:type="table" w:styleId="TableElegant">
    <w:name w:val="Table Elegant"/>
    <w:basedOn w:val="TableNormal"/>
    <w:rsid w:val="0006432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qFormat/>
    <w:rsid w:val="00C63F87"/>
    <w:rPr>
      <w:i/>
      <w:iCs/>
    </w:rPr>
  </w:style>
  <w:style w:type="character" w:styleId="CommentReference">
    <w:name w:val="annotation reference"/>
    <w:semiHidden/>
    <w:rsid w:val="00C83BFE"/>
    <w:rPr>
      <w:rFonts w:ascii="Arial" w:hAnsi="Arial"/>
      <w:b/>
      <w:sz w:val="20"/>
    </w:rPr>
  </w:style>
  <w:style w:type="paragraph" w:styleId="TOCHeading">
    <w:name w:val="TOC Heading"/>
    <w:basedOn w:val="Heading1"/>
    <w:next w:val="Normal"/>
    <w:uiPriority w:val="39"/>
    <w:qFormat/>
    <w:rsid w:val="00404126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4126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404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126"/>
    <w:rPr>
      <w:rFonts w:ascii="Tahoma" w:hAnsi="Tahoma" w:cs="Tahoma"/>
      <w:sz w:val="16"/>
      <w:szCs w:val="16"/>
      <w:lang w:eastAsia="ja-JP"/>
    </w:rPr>
  </w:style>
  <w:style w:type="character" w:customStyle="1" w:styleId="menucascade">
    <w:name w:val="menucascade"/>
    <w:basedOn w:val="DefaultParagraphFont"/>
    <w:rsid w:val="00D41A49"/>
  </w:style>
  <w:style w:type="paragraph" w:customStyle="1" w:styleId="A8Arial">
    <w:name w:val="A8 + Arial"/>
    <w:aliases w:val="Lowered by  3 pt"/>
    <w:basedOn w:val="Normal"/>
    <w:rsid w:val="00A310C2"/>
  </w:style>
  <w:style w:type="character" w:styleId="FollowedHyperlink">
    <w:name w:val="FollowedHyperlink"/>
    <w:rsid w:val="003A618F"/>
    <w:rPr>
      <w:color w:val="800080"/>
      <w:u w:val="single"/>
    </w:rPr>
  </w:style>
  <w:style w:type="paragraph" w:styleId="CommentText">
    <w:name w:val="annotation text"/>
    <w:basedOn w:val="Normal"/>
    <w:link w:val="CommentTextChar"/>
    <w:rsid w:val="002B1C4C"/>
    <w:rPr>
      <w:sz w:val="20"/>
      <w:szCs w:val="20"/>
    </w:rPr>
  </w:style>
  <w:style w:type="character" w:customStyle="1" w:styleId="CommentTextChar">
    <w:name w:val="Comment Text Char"/>
    <w:link w:val="CommentText"/>
    <w:rsid w:val="002B1C4C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2B1C4C"/>
    <w:rPr>
      <w:b/>
      <w:bCs/>
    </w:rPr>
  </w:style>
  <w:style w:type="character" w:customStyle="1" w:styleId="CommentSubjectChar">
    <w:name w:val="Comment Subject Char"/>
    <w:link w:val="CommentSubject"/>
    <w:rsid w:val="002B1C4C"/>
    <w:rPr>
      <w:b/>
      <w:bCs/>
      <w:lang w:eastAsia="ja-JP"/>
    </w:rPr>
  </w:style>
  <w:style w:type="paragraph" w:styleId="Revision">
    <w:name w:val="Revision"/>
    <w:hidden/>
    <w:uiPriority w:val="99"/>
    <w:semiHidden/>
    <w:rsid w:val="00ED07E3"/>
    <w:rPr>
      <w:sz w:val="24"/>
      <w:szCs w:val="24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C15926"/>
    <w:rPr>
      <w:rFonts w:ascii="Calibri" w:eastAsia="PMingLiU" w:hAnsi="Calibri"/>
      <w:sz w:val="22"/>
      <w:szCs w:val="21"/>
      <w:lang w:eastAsia="zh-TW"/>
    </w:rPr>
  </w:style>
  <w:style w:type="character" w:customStyle="1" w:styleId="PlainTextChar">
    <w:name w:val="Plain Text Char"/>
    <w:link w:val="PlainText"/>
    <w:uiPriority w:val="99"/>
    <w:rsid w:val="00C15926"/>
    <w:rPr>
      <w:rFonts w:ascii="Calibri" w:eastAsia="PMingLiU" w:hAnsi="Calibri"/>
      <w:sz w:val="22"/>
      <w:szCs w:val="21"/>
      <w:lang w:eastAsia="zh-TW"/>
    </w:rPr>
  </w:style>
  <w:style w:type="character" w:customStyle="1" w:styleId="FooterChar">
    <w:name w:val="Footer Char"/>
    <w:link w:val="Footer"/>
    <w:uiPriority w:val="99"/>
    <w:rsid w:val="00E638C4"/>
    <w:rPr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771A10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182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4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91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63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727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41E1-D975-4EDD-889E-E1FEC0495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glovia.com Order Management Installation</vt:lpstr>
    </vt:vector>
  </TitlesOfParts>
  <Company>Glovia International Inc.</Company>
  <LinksUpToDate>false</LinksUpToDate>
  <CharactersWithSpaces>6001</CharactersWithSpaces>
  <SharedDoc>false</SharedDoc>
  <HLinks>
    <vt:vector size="30" baseType="variant">
      <vt:variant>
        <vt:i4>5439615</vt:i4>
      </vt:variant>
      <vt:variant>
        <vt:i4>27</vt:i4>
      </vt:variant>
      <vt:variant>
        <vt:i4>0</vt:i4>
      </vt:variant>
      <vt:variant>
        <vt:i4>5</vt:i4>
      </vt:variant>
      <vt:variant>
        <vt:lpwstr>mailto:help@glovia.com</vt:lpwstr>
      </vt:variant>
      <vt:variant>
        <vt:lpwstr/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_Toc353441951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_Toc353441950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_Toc353441949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_Toc353441948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glovia.com Order Management Installation</dc:title>
  <dc:subject/>
  <dc:creator>Deepak Subhedar</dc:creator>
  <cp:keywords/>
  <cp:lastModifiedBy>Ly, Tony</cp:lastModifiedBy>
  <cp:revision>2</cp:revision>
  <cp:lastPrinted>2017-03-24T16:26:00Z</cp:lastPrinted>
  <dcterms:created xsi:type="dcterms:W3CDTF">2017-10-24T22:54:00Z</dcterms:created>
  <dcterms:modified xsi:type="dcterms:W3CDTF">2017-10-24T22:54:00Z</dcterms:modified>
</cp:coreProperties>
</file>